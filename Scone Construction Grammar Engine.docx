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1134" w14:textId="77777777" w:rsidR="00651C8A" w:rsidRDefault="00651C8A" w:rsidP="00651C8A">
      <w:pPr>
        <w:jc w:val="center"/>
        <w:rPr>
          <w:b/>
          <w:bCs/>
          <w:sz w:val="40"/>
          <w:szCs w:val="40"/>
        </w:rPr>
      </w:pPr>
    </w:p>
    <w:p w14:paraId="04D14442" w14:textId="77777777" w:rsidR="00651C8A" w:rsidRDefault="00651C8A" w:rsidP="00651C8A">
      <w:pPr>
        <w:jc w:val="center"/>
        <w:rPr>
          <w:b/>
          <w:bCs/>
          <w:sz w:val="40"/>
          <w:szCs w:val="40"/>
        </w:rPr>
      </w:pPr>
    </w:p>
    <w:p w14:paraId="4F455E10" w14:textId="77777777" w:rsidR="00651C8A" w:rsidRDefault="00651C8A" w:rsidP="00651C8A">
      <w:pPr>
        <w:jc w:val="center"/>
        <w:rPr>
          <w:b/>
          <w:bCs/>
          <w:sz w:val="40"/>
          <w:szCs w:val="40"/>
        </w:rPr>
      </w:pPr>
    </w:p>
    <w:p w14:paraId="4AD4F318" w14:textId="77777777" w:rsidR="00651C8A" w:rsidRDefault="00651C8A" w:rsidP="00651C8A">
      <w:pPr>
        <w:jc w:val="center"/>
        <w:rPr>
          <w:b/>
          <w:bCs/>
          <w:sz w:val="40"/>
          <w:szCs w:val="40"/>
        </w:rPr>
      </w:pPr>
    </w:p>
    <w:p w14:paraId="299292BD" w14:textId="77777777" w:rsidR="00651C8A" w:rsidRDefault="00651C8A" w:rsidP="00651C8A">
      <w:pPr>
        <w:jc w:val="center"/>
        <w:rPr>
          <w:b/>
          <w:bCs/>
          <w:sz w:val="40"/>
          <w:szCs w:val="40"/>
        </w:rPr>
      </w:pPr>
    </w:p>
    <w:p w14:paraId="5C95A884" w14:textId="77777777" w:rsidR="00651C8A" w:rsidRDefault="00651C8A" w:rsidP="00651C8A">
      <w:pPr>
        <w:jc w:val="center"/>
        <w:rPr>
          <w:b/>
          <w:bCs/>
          <w:sz w:val="40"/>
          <w:szCs w:val="40"/>
        </w:rPr>
      </w:pPr>
    </w:p>
    <w:p w14:paraId="57D2FB9E" w14:textId="77777777" w:rsidR="00651C8A" w:rsidRDefault="00651C8A" w:rsidP="00651C8A">
      <w:pPr>
        <w:jc w:val="center"/>
        <w:rPr>
          <w:b/>
          <w:bCs/>
          <w:sz w:val="40"/>
          <w:szCs w:val="40"/>
        </w:rPr>
      </w:pPr>
    </w:p>
    <w:p w14:paraId="3DE94247" w14:textId="77777777" w:rsidR="00651C8A" w:rsidRDefault="00651C8A" w:rsidP="00651C8A">
      <w:pPr>
        <w:jc w:val="center"/>
        <w:rPr>
          <w:b/>
          <w:bCs/>
          <w:sz w:val="40"/>
          <w:szCs w:val="40"/>
        </w:rPr>
      </w:pPr>
    </w:p>
    <w:p w14:paraId="7D14EACC" w14:textId="77777777" w:rsidR="00651C8A" w:rsidRDefault="00651C8A" w:rsidP="00651C8A">
      <w:pPr>
        <w:jc w:val="center"/>
        <w:rPr>
          <w:b/>
          <w:bCs/>
          <w:sz w:val="40"/>
          <w:szCs w:val="40"/>
        </w:rPr>
      </w:pPr>
    </w:p>
    <w:p w14:paraId="2FA3BD58" w14:textId="77777777" w:rsidR="00651C8A" w:rsidRDefault="00651C8A" w:rsidP="00651C8A">
      <w:pPr>
        <w:jc w:val="center"/>
        <w:rPr>
          <w:b/>
          <w:bCs/>
          <w:sz w:val="40"/>
          <w:szCs w:val="40"/>
        </w:rPr>
      </w:pPr>
    </w:p>
    <w:p w14:paraId="59BAFFBC" w14:textId="2680A0C0" w:rsidR="00651C8A" w:rsidRDefault="00651C8A" w:rsidP="00651C8A">
      <w:pPr>
        <w:jc w:val="center"/>
        <w:rPr>
          <w:b/>
          <w:bCs/>
          <w:sz w:val="40"/>
          <w:szCs w:val="40"/>
        </w:rPr>
      </w:pPr>
      <w:r w:rsidRPr="0068507B">
        <w:rPr>
          <w:b/>
          <w:bCs/>
          <w:sz w:val="40"/>
          <w:szCs w:val="40"/>
        </w:rPr>
        <w:t xml:space="preserve">Scone Construction Grammar Engine </w:t>
      </w:r>
    </w:p>
    <w:p w14:paraId="75F1B545" w14:textId="314F5CC7" w:rsidR="00651C8A" w:rsidRDefault="00651C8A" w:rsidP="00651C8A">
      <w:pPr>
        <w:jc w:val="center"/>
        <w:rPr>
          <w:b/>
          <w:bCs/>
          <w:sz w:val="40"/>
          <w:szCs w:val="40"/>
        </w:rPr>
      </w:pPr>
      <w:r>
        <w:rPr>
          <w:b/>
          <w:bCs/>
          <w:sz w:val="40"/>
          <w:szCs w:val="40"/>
        </w:rPr>
        <w:t>Documentation</w:t>
      </w:r>
    </w:p>
    <w:p w14:paraId="54C4206F" w14:textId="77777777" w:rsidR="00651C8A" w:rsidRDefault="00651C8A" w:rsidP="00651C8A">
      <w:pPr>
        <w:tabs>
          <w:tab w:val="left" w:pos="3065"/>
        </w:tabs>
        <w:rPr>
          <w:sz w:val="40"/>
          <w:szCs w:val="40"/>
        </w:rPr>
      </w:pPr>
      <w:r>
        <w:rPr>
          <w:sz w:val="40"/>
          <w:szCs w:val="40"/>
        </w:rPr>
        <w:tab/>
      </w:r>
    </w:p>
    <w:p w14:paraId="031D32A5" w14:textId="77777777" w:rsidR="00651C8A" w:rsidRDefault="00651C8A" w:rsidP="00651C8A">
      <w:pPr>
        <w:tabs>
          <w:tab w:val="left" w:pos="3065"/>
        </w:tabs>
        <w:jc w:val="center"/>
        <w:rPr>
          <w:sz w:val="32"/>
          <w:szCs w:val="32"/>
        </w:rPr>
      </w:pPr>
      <w:r>
        <w:rPr>
          <w:sz w:val="32"/>
          <w:szCs w:val="32"/>
        </w:rPr>
        <w:t xml:space="preserve">Yang </w:t>
      </w:r>
      <w:proofErr w:type="spellStart"/>
      <w:r>
        <w:rPr>
          <w:sz w:val="32"/>
          <w:szCs w:val="32"/>
        </w:rPr>
        <w:t>Yang</w:t>
      </w:r>
      <w:proofErr w:type="spellEnd"/>
    </w:p>
    <w:p w14:paraId="122CA223" w14:textId="77777777" w:rsidR="00651C8A" w:rsidRDefault="00651C8A" w:rsidP="00651C8A">
      <w:pPr>
        <w:tabs>
          <w:tab w:val="left" w:pos="3065"/>
        </w:tabs>
        <w:jc w:val="center"/>
        <w:rPr>
          <w:sz w:val="32"/>
          <w:szCs w:val="32"/>
        </w:rPr>
      </w:pPr>
      <w:r>
        <w:rPr>
          <w:sz w:val="32"/>
          <w:szCs w:val="32"/>
        </w:rPr>
        <w:t>Advisor: Professor Scott E. Fahlman</w:t>
      </w:r>
    </w:p>
    <w:p w14:paraId="5554C30D" w14:textId="77777777" w:rsidR="00651C8A" w:rsidRDefault="00651C8A" w:rsidP="00651C8A">
      <w:pPr>
        <w:tabs>
          <w:tab w:val="left" w:pos="3065"/>
        </w:tabs>
        <w:jc w:val="center"/>
        <w:rPr>
          <w:sz w:val="32"/>
          <w:szCs w:val="32"/>
        </w:rPr>
      </w:pPr>
      <w:r>
        <w:rPr>
          <w:sz w:val="32"/>
          <w:szCs w:val="32"/>
        </w:rPr>
        <w:t>Carnegie Mellon University</w:t>
      </w:r>
    </w:p>
    <w:p w14:paraId="2FCBAC41" w14:textId="77777777" w:rsidR="00651C8A" w:rsidRPr="00500606" w:rsidRDefault="00651C8A" w:rsidP="00651C8A">
      <w:pPr>
        <w:rPr>
          <w:sz w:val="32"/>
          <w:szCs w:val="32"/>
        </w:rPr>
      </w:pPr>
    </w:p>
    <w:p w14:paraId="19D273C5" w14:textId="5D17B6BF" w:rsidR="00601A2A" w:rsidRDefault="0035009C">
      <w:pPr>
        <w:rPr>
          <w:rFonts w:hint="eastAsia"/>
        </w:rPr>
      </w:pPr>
    </w:p>
    <w:p w14:paraId="71CAA2E9" w14:textId="05D8C992" w:rsidR="009E19E5" w:rsidRPr="009E19E5" w:rsidRDefault="009E19E5" w:rsidP="009E19E5"/>
    <w:p w14:paraId="68B9A281" w14:textId="349C1F1B" w:rsidR="009E19E5" w:rsidRPr="009E19E5" w:rsidRDefault="009E19E5" w:rsidP="009E19E5"/>
    <w:p w14:paraId="64622C64" w14:textId="254DF383" w:rsidR="009E19E5" w:rsidRPr="009E19E5" w:rsidRDefault="009E19E5" w:rsidP="009E19E5"/>
    <w:p w14:paraId="3A83B3BE" w14:textId="699360FA" w:rsidR="009E19E5" w:rsidRPr="009E19E5" w:rsidRDefault="009E19E5" w:rsidP="009E19E5"/>
    <w:p w14:paraId="55FC58AC" w14:textId="4CE29002" w:rsidR="009E19E5" w:rsidRPr="009E19E5" w:rsidRDefault="009E19E5" w:rsidP="009E19E5"/>
    <w:p w14:paraId="2ABB682E" w14:textId="7298832D" w:rsidR="009E19E5" w:rsidRPr="009E19E5" w:rsidRDefault="009E19E5" w:rsidP="009E19E5"/>
    <w:p w14:paraId="5FED46B6" w14:textId="2CBEAD94" w:rsidR="009E19E5" w:rsidRPr="009E19E5" w:rsidRDefault="009E19E5" w:rsidP="009E19E5"/>
    <w:p w14:paraId="2A15CB1A" w14:textId="211D7119" w:rsidR="009E19E5" w:rsidRPr="009E19E5" w:rsidRDefault="009E19E5" w:rsidP="009E19E5"/>
    <w:p w14:paraId="01889EF5" w14:textId="7146CC6E" w:rsidR="009E19E5" w:rsidRPr="009E19E5" w:rsidRDefault="009E19E5" w:rsidP="009E19E5"/>
    <w:p w14:paraId="441D9757" w14:textId="3E43C1E4" w:rsidR="009E19E5" w:rsidRPr="009E19E5" w:rsidRDefault="009E19E5" w:rsidP="009E19E5"/>
    <w:p w14:paraId="48722723" w14:textId="5E54455A" w:rsidR="009E19E5" w:rsidRPr="009E19E5" w:rsidRDefault="009E19E5" w:rsidP="009E19E5"/>
    <w:p w14:paraId="61F56D27" w14:textId="1F695ABF" w:rsidR="009E19E5" w:rsidRPr="009E19E5" w:rsidRDefault="009E19E5" w:rsidP="009E19E5"/>
    <w:p w14:paraId="27CB023E" w14:textId="3221C87C" w:rsidR="009E19E5" w:rsidRPr="009E19E5" w:rsidRDefault="009E19E5" w:rsidP="009E19E5"/>
    <w:p w14:paraId="55150D38" w14:textId="23A904D2" w:rsidR="009E19E5" w:rsidRDefault="009E19E5" w:rsidP="009E19E5"/>
    <w:p w14:paraId="262AC036" w14:textId="511C9BE0" w:rsidR="009E19E5" w:rsidRDefault="009E19E5" w:rsidP="009E19E5"/>
    <w:p w14:paraId="5194CC6C" w14:textId="5580264F" w:rsidR="009E19E5" w:rsidRDefault="009E19E5" w:rsidP="009E19E5"/>
    <w:sdt>
      <w:sdtPr>
        <w:rPr>
          <w:rFonts w:asciiTheme="minorHAnsi" w:eastAsiaTheme="minorEastAsia" w:hAnsiTheme="minorHAnsi" w:cstheme="minorBidi"/>
          <w:b w:val="0"/>
          <w:bCs w:val="0"/>
          <w:color w:val="auto"/>
          <w:sz w:val="24"/>
          <w:szCs w:val="24"/>
          <w:lang w:eastAsia="zh-CN"/>
        </w:rPr>
        <w:id w:val="2037838140"/>
        <w:docPartObj>
          <w:docPartGallery w:val="Table of Contents"/>
          <w:docPartUnique/>
        </w:docPartObj>
      </w:sdtPr>
      <w:sdtEndPr>
        <w:rPr>
          <w:noProof/>
        </w:rPr>
      </w:sdtEndPr>
      <w:sdtContent>
        <w:p w14:paraId="722675C8" w14:textId="6CACD02D" w:rsidR="00C34C5B" w:rsidRDefault="00C34C5B">
          <w:pPr>
            <w:pStyle w:val="TOCHeading"/>
          </w:pPr>
          <w:r>
            <w:t>Table of Contents</w:t>
          </w:r>
        </w:p>
        <w:p w14:paraId="43F08772" w14:textId="7C035D85" w:rsidR="0035009C" w:rsidRDefault="00C34C5B">
          <w:pPr>
            <w:pStyle w:val="TOC1"/>
            <w:tabs>
              <w:tab w:val="right" w:leader="dot" w:pos="9350"/>
            </w:tabs>
            <w:rPr>
              <w:ins w:id="0" w:author="Yang Yang" w:date="2021-09-06T22:07:00Z"/>
              <w:b w:val="0"/>
              <w:bCs w:val="0"/>
              <w:i w:val="0"/>
              <w:iCs w:val="0"/>
              <w:noProof/>
            </w:rPr>
          </w:pPr>
          <w:r>
            <w:rPr>
              <w:b w:val="0"/>
              <w:bCs w:val="0"/>
            </w:rPr>
            <w:fldChar w:fldCharType="begin"/>
          </w:r>
          <w:r>
            <w:instrText xml:space="preserve"> TOC \o "1-3" \h \z \u </w:instrText>
          </w:r>
          <w:r>
            <w:rPr>
              <w:b w:val="0"/>
              <w:bCs w:val="0"/>
            </w:rPr>
            <w:fldChar w:fldCharType="separate"/>
          </w:r>
          <w:ins w:id="1" w:author="Yang Yang" w:date="2021-09-06T22:07:00Z">
            <w:r w:rsidR="0035009C" w:rsidRPr="00EC51D7">
              <w:rPr>
                <w:rStyle w:val="Hyperlink"/>
                <w:noProof/>
              </w:rPr>
              <w:fldChar w:fldCharType="begin"/>
            </w:r>
            <w:r w:rsidR="0035009C" w:rsidRPr="00EC51D7">
              <w:rPr>
                <w:rStyle w:val="Hyperlink"/>
                <w:noProof/>
              </w:rPr>
              <w:instrText xml:space="preserve"> </w:instrText>
            </w:r>
            <w:r w:rsidR="0035009C">
              <w:rPr>
                <w:noProof/>
              </w:rPr>
              <w:instrText>HYPERLINK \l "_Toc81858476"</w:instrText>
            </w:r>
            <w:r w:rsidR="0035009C" w:rsidRPr="00EC51D7">
              <w:rPr>
                <w:rStyle w:val="Hyperlink"/>
                <w:noProof/>
              </w:rPr>
              <w:instrText xml:space="preserve"> </w:instrText>
            </w:r>
            <w:r w:rsidR="0035009C" w:rsidRPr="00EC51D7">
              <w:rPr>
                <w:rStyle w:val="Hyperlink"/>
                <w:noProof/>
              </w:rPr>
            </w:r>
            <w:r w:rsidR="0035009C" w:rsidRPr="00EC51D7">
              <w:rPr>
                <w:rStyle w:val="Hyperlink"/>
                <w:noProof/>
              </w:rPr>
              <w:fldChar w:fldCharType="separate"/>
            </w:r>
            <w:r w:rsidR="0035009C" w:rsidRPr="00EC51D7">
              <w:rPr>
                <w:rStyle w:val="Hyperlink"/>
                <w:noProof/>
              </w:rPr>
              <w:t>Overview</w:t>
            </w:r>
            <w:r w:rsidR="0035009C">
              <w:rPr>
                <w:noProof/>
                <w:webHidden/>
              </w:rPr>
              <w:tab/>
            </w:r>
            <w:r w:rsidR="0035009C">
              <w:rPr>
                <w:noProof/>
                <w:webHidden/>
              </w:rPr>
              <w:fldChar w:fldCharType="begin"/>
            </w:r>
            <w:r w:rsidR="0035009C">
              <w:rPr>
                <w:noProof/>
                <w:webHidden/>
              </w:rPr>
              <w:instrText xml:space="preserve"> PAGEREF _Toc81858476 \h </w:instrText>
            </w:r>
            <w:r w:rsidR="0035009C">
              <w:rPr>
                <w:noProof/>
                <w:webHidden/>
              </w:rPr>
            </w:r>
          </w:ins>
          <w:r w:rsidR="0035009C">
            <w:rPr>
              <w:noProof/>
              <w:webHidden/>
            </w:rPr>
            <w:fldChar w:fldCharType="separate"/>
          </w:r>
          <w:ins w:id="2" w:author="Yang Yang" w:date="2021-09-06T22:07:00Z">
            <w:r w:rsidR="0035009C">
              <w:rPr>
                <w:noProof/>
                <w:webHidden/>
              </w:rPr>
              <w:t>3</w:t>
            </w:r>
            <w:r w:rsidR="0035009C">
              <w:rPr>
                <w:noProof/>
                <w:webHidden/>
              </w:rPr>
              <w:fldChar w:fldCharType="end"/>
            </w:r>
            <w:r w:rsidR="0035009C" w:rsidRPr="00EC51D7">
              <w:rPr>
                <w:rStyle w:val="Hyperlink"/>
                <w:noProof/>
              </w:rPr>
              <w:fldChar w:fldCharType="end"/>
            </w:r>
          </w:ins>
        </w:p>
        <w:p w14:paraId="7D8903EA" w14:textId="79F38871" w:rsidR="0035009C" w:rsidRDefault="0035009C">
          <w:pPr>
            <w:pStyle w:val="TOC1"/>
            <w:tabs>
              <w:tab w:val="right" w:leader="dot" w:pos="9350"/>
            </w:tabs>
            <w:rPr>
              <w:ins w:id="3" w:author="Yang Yang" w:date="2021-09-06T22:07:00Z"/>
              <w:b w:val="0"/>
              <w:bCs w:val="0"/>
              <w:i w:val="0"/>
              <w:iCs w:val="0"/>
              <w:noProof/>
            </w:rPr>
          </w:pPr>
          <w:ins w:id="4"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"_Toc81858477"</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Files Included</w:t>
            </w:r>
            <w:r>
              <w:rPr>
                <w:noProof/>
                <w:webHidden/>
              </w:rPr>
              <w:tab/>
            </w:r>
            <w:r>
              <w:rPr>
                <w:noProof/>
                <w:webHidden/>
              </w:rPr>
              <w:fldChar w:fldCharType="begin"/>
            </w:r>
            <w:r>
              <w:rPr>
                <w:noProof/>
                <w:webHidden/>
              </w:rPr>
              <w:instrText xml:space="preserve"> PAGEREF _Toc81858477 \h </w:instrText>
            </w:r>
            <w:r>
              <w:rPr>
                <w:noProof/>
                <w:webHidden/>
              </w:rPr>
            </w:r>
          </w:ins>
          <w:r>
            <w:rPr>
              <w:noProof/>
              <w:webHidden/>
            </w:rPr>
            <w:fldChar w:fldCharType="separate"/>
          </w:r>
          <w:ins w:id="5" w:author="Yang Yang" w:date="2021-09-06T22:07:00Z">
            <w:r>
              <w:rPr>
                <w:noProof/>
                <w:webHidden/>
              </w:rPr>
              <w:t>3</w:t>
            </w:r>
            <w:r>
              <w:rPr>
                <w:noProof/>
                <w:webHidden/>
              </w:rPr>
              <w:fldChar w:fldCharType="end"/>
            </w:r>
            <w:r w:rsidRPr="00EC51D7">
              <w:rPr>
                <w:rStyle w:val="Hyperlink"/>
                <w:noProof/>
              </w:rPr>
              <w:fldChar w:fldCharType="end"/>
            </w:r>
          </w:ins>
        </w:p>
        <w:p w14:paraId="0C68309B" w14:textId="1F2B1EF4" w:rsidR="0035009C" w:rsidRDefault="0035009C">
          <w:pPr>
            <w:pStyle w:val="TOC1"/>
            <w:tabs>
              <w:tab w:val="right" w:leader="dot" w:pos="9350"/>
            </w:tabs>
            <w:rPr>
              <w:ins w:id="6" w:author="Yang Yang" w:date="2021-09-06T22:07:00Z"/>
              <w:b w:val="0"/>
              <w:bCs w:val="0"/>
              <w:i w:val="0"/>
              <w:iCs w:val="0"/>
              <w:noProof/>
            </w:rPr>
          </w:pPr>
          <w:ins w:id="7"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"_Toc81858478"</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Overall Workflow</w:t>
            </w:r>
            <w:r>
              <w:rPr>
                <w:noProof/>
                <w:webHidden/>
              </w:rPr>
              <w:tab/>
            </w:r>
            <w:r>
              <w:rPr>
                <w:noProof/>
                <w:webHidden/>
              </w:rPr>
              <w:fldChar w:fldCharType="begin"/>
            </w:r>
            <w:r>
              <w:rPr>
                <w:noProof/>
                <w:webHidden/>
              </w:rPr>
              <w:instrText xml:space="preserve"> PAGEREF _Toc81858478 \h </w:instrText>
            </w:r>
            <w:r>
              <w:rPr>
                <w:noProof/>
                <w:webHidden/>
              </w:rPr>
            </w:r>
          </w:ins>
          <w:r>
            <w:rPr>
              <w:noProof/>
              <w:webHidden/>
            </w:rPr>
            <w:fldChar w:fldCharType="separate"/>
          </w:r>
          <w:ins w:id="8" w:author="Yang Yang" w:date="2021-09-06T22:07:00Z">
            <w:r>
              <w:rPr>
                <w:noProof/>
                <w:webHidden/>
              </w:rPr>
              <w:t>4</w:t>
            </w:r>
            <w:r>
              <w:rPr>
                <w:noProof/>
                <w:webHidden/>
              </w:rPr>
              <w:fldChar w:fldCharType="end"/>
            </w:r>
            <w:r w:rsidRPr="00EC51D7">
              <w:rPr>
                <w:rStyle w:val="Hyperlink"/>
                <w:noProof/>
              </w:rPr>
              <w:fldChar w:fldCharType="end"/>
            </w:r>
          </w:ins>
        </w:p>
        <w:p w14:paraId="141D62E2" w14:textId="696A931A" w:rsidR="0035009C" w:rsidRDefault="0035009C">
          <w:pPr>
            <w:pStyle w:val="TOC1"/>
            <w:tabs>
              <w:tab w:val="right" w:leader="dot" w:pos="9350"/>
            </w:tabs>
            <w:rPr>
              <w:ins w:id="9" w:author="Yang Yang" w:date="2021-09-06T22:07:00Z"/>
              <w:b w:val="0"/>
              <w:bCs w:val="0"/>
              <w:i w:val="0"/>
              <w:iCs w:val="0"/>
              <w:noProof/>
            </w:rPr>
          </w:pPr>
          <w:ins w:id="10"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"_Toc81858479"</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Detailed Description and Algorithms</w:t>
            </w:r>
            <w:r>
              <w:rPr>
                <w:noProof/>
                <w:webHidden/>
              </w:rPr>
              <w:tab/>
            </w:r>
            <w:r>
              <w:rPr>
                <w:noProof/>
                <w:webHidden/>
              </w:rPr>
              <w:fldChar w:fldCharType="begin"/>
            </w:r>
            <w:r>
              <w:rPr>
                <w:noProof/>
                <w:webHidden/>
              </w:rPr>
              <w:instrText xml:space="preserve"> PAGEREF _Toc81858479 \h </w:instrText>
            </w:r>
            <w:r>
              <w:rPr>
                <w:noProof/>
                <w:webHidden/>
              </w:rPr>
            </w:r>
          </w:ins>
          <w:r>
            <w:rPr>
              <w:noProof/>
              <w:webHidden/>
            </w:rPr>
            <w:fldChar w:fldCharType="separate"/>
          </w:r>
          <w:ins w:id="11" w:author="Yang Yang" w:date="2021-09-06T22:07:00Z">
            <w:r>
              <w:rPr>
                <w:noProof/>
                <w:webHidden/>
              </w:rPr>
              <w:t>5</w:t>
            </w:r>
            <w:r>
              <w:rPr>
                <w:noProof/>
                <w:webHidden/>
              </w:rPr>
              <w:fldChar w:fldCharType="end"/>
            </w:r>
            <w:r w:rsidRPr="00EC51D7">
              <w:rPr>
                <w:rStyle w:val="Hyperlink"/>
                <w:noProof/>
              </w:rPr>
              <w:fldChar w:fldCharType="end"/>
            </w:r>
          </w:ins>
        </w:p>
        <w:p w14:paraId="466730E6" w14:textId="0DE7299D" w:rsidR="0035009C" w:rsidRDefault="0035009C">
          <w:pPr>
            <w:pStyle w:val="TOC2"/>
            <w:tabs>
              <w:tab w:val="right" w:leader="dot" w:pos="9350"/>
            </w:tabs>
            <w:rPr>
              <w:ins w:id="12" w:author="Yang Yang" w:date="2021-09-06T22:07:00Z"/>
              <w:b w:val="0"/>
              <w:bCs w:val="0"/>
              <w:noProof/>
              <w:sz w:val="24"/>
              <w:szCs w:val="24"/>
            </w:rPr>
          </w:pPr>
          <w:ins w:id="13"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"_Toc81858480"</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Context</w:t>
            </w:r>
            <w:r>
              <w:rPr>
                <w:noProof/>
                <w:webHidden/>
              </w:rPr>
              <w:tab/>
            </w:r>
            <w:r>
              <w:rPr>
                <w:noProof/>
                <w:webHidden/>
              </w:rPr>
              <w:fldChar w:fldCharType="begin"/>
            </w:r>
            <w:r>
              <w:rPr>
                <w:noProof/>
                <w:webHidden/>
              </w:rPr>
              <w:instrText xml:space="preserve"> PAGEREF _Toc81858480 \h </w:instrText>
            </w:r>
            <w:r>
              <w:rPr>
                <w:noProof/>
                <w:webHidden/>
              </w:rPr>
            </w:r>
          </w:ins>
          <w:r>
            <w:rPr>
              <w:noProof/>
              <w:webHidden/>
            </w:rPr>
            <w:fldChar w:fldCharType="separate"/>
          </w:r>
          <w:ins w:id="14" w:author="Yang Yang" w:date="2021-09-06T22:07:00Z">
            <w:r>
              <w:rPr>
                <w:noProof/>
                <w:webHidden/>
              </w:rPr>
              <w:t>5</w:t>
            </w:r>
            <w:r>
              <w:rPr>
                <w:noProof/>
                <w:webHidden/>
              </w:rPr>
              <w:fldChar w:fldCharType="end"/>
            </w:r>
            <w:r w:rsidRPr="00EC51D7">
              <w:rPr>
                <w:rStyle w:val="Hyperlink"/>
                <w:noProof/>
              </w:rPr>
              <w:fldChar w:fldCharType="end"/>
            </w:r>
          </w:ins>
        </w:p>
        <w:p w14:paraId="7FCBB540" w14:textId="5FCE8542" w:rsidR="0035009C" w:rsidRDefault="0035009C">
          <w:pPr>
            <w:pStyle w:val="TOC3"/>
            <w:tabs>
              <w:tab w:val="right" w:leader="dot" w:pos="9350"/>
            </w:tabs>
            <w:rPr>
              <w:ins w:id="15" w:author="Yang Yang" w:date="2021-09-06T22:07:00Z"/>
              <w:noProof/>
              <w:sz w:val="24"/>
              <w:szCs w:val="24"/>
            </w:rPr>
          </w:pPr>
          <w:ins w:id="16"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"_Toc81858481"</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Scone context node</w:t>
            </w:r>
            <w:r>
              <w:rPr>
                <w:noProof/>
                <w:webHidden/>
              </w:rPr>
              <w:tab/>
            </w:r>
            <w:r>
              <w:rPr>
                <w:noProof/>
                <w:webHidden/>
              </w:rPr>
              <w:fldChar w:fldCharType="begin"/>
            </w:r>
            <w:r>
              <w:rPr>
                <w:noProof/>
                <w:webHidden/>
              </w:rPr>
              <w:instrText xml:space="preserve"> PAGEREF _Toc81858481 \h </w:instrText>
            </w:r>
            <w:r>
              <w:rPr>
                <w:noProof/>
                <w:webHidden/>
              </w:rPr>
            </w:r>
          </w:ins>
          <w:r>
            <w:rPr>
              <w:noProof/>
              <w:webHidden/>
            </w:rPr>
            <w:fldChar w:fldCharType="separate"/>
          </w:r>
          <w:ins w:id="17" w:author="Yang Yang" w:date="2021-09-06T22:07:00Z">
            <w:r>
              <w:rPr>
                <w:noProof/>
                <w:webHidden/>
              </w:rPr>
              <w:t>5</w:t>
            </w:r>
            <w:r>
              <w:rPr>
                <w:noProof/>
                <w:webHidden/>
              </w:rPr>
              <w:fldChar w:fldCharType="end"/>
            </w:r>
            <w:r w:rsidRPr="00EC51D7">
              <w:rPr>
                <w:rStyle w:val="Hyperlink"/>
                <w:noProof/>
              </w:rPr>
              <w:fldChar w:fldCharType="end"/>
            </w:r>
          </w:ins>
        </w:p>
        <w:p w14:paraId="44F56650" w14:textId="27BEB07E" w:rsidR="0035009C" w:rsidRDefault="0035009C">
          <w:pPr>
            <w:pStyle w:val="TOC3"/>
            <w:tabs>
              <w:tab w:val="right" w:leader="dot" w:pos="9350"/>
            </w:tabs>
            <w:rPr>
              <w:ins w:id="18" w:author="Yang Yang" w:date="2021-09-06T22:07:00Z"/>
              <w:noProof/>
              <w:sz w:val="24"/>
              <w:szCs w:val="24"/>
            </w:rPr>
          </w:pPr>
          <w:ins w:id="19"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"_Toc81858482"</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Referral context</w:t>
            </w:r>
            <w:r>
              <w:rPr>
                <w:noProof/>
                <w:webHidden/>
              </w:rPr>
              <w:tab/>
            </w:r>
            <w:r>
              <w:rPr>
                <w:noProof/>
                <w:webHidden/>
              </w:rPr>
              <w:fldChar w:fldCharType="begin"/>
            </w:r>
            <w:r>
              <w:rPr>
                <w:noProof/>
                <w:webHidden/>
              </w:rPr>
              <w:instrText xml:space="preserve"> PAGEREF _Toc81858482 \h </w:instrText>
            </w:r>
            <w:r>
              <w:rPr>
                <w:noProof/>
                <w:webHidden/>
              </w:rPr>
            </w:r>
          </w:ins>
          <w:r>
            <w:rPr>
              <w:noProof/>
              <w:webHidden/>
            </w:rPr>
            <w:fldChar w:fldCharType="separate"/>
          </w:r>
          <w:ins w:id="20" w:author="Yang Yang" w:date="2021-09-06T22:07:00Z">
            <w:r>
              <w:rPr>
                <w:noProof/>
                <w:webHidden/>
              </w:rPr>
              <w:t>5</w:t>
            </w:r>
            <w:r>
              <w:rPr>
                <w:noProof/>
                <w:webHidden/>
              </w:rPr>
              <w:fldChar w:fldCharType="end"/>
            </w:r>
            <w:r w:rsidRPr="00EC51D7">
              <w:rPr>
                <w:rStyle w:val="Hyperlink"/>
                <w:noProof/>
              </w:rPr>
              <w:fldChar w:fldCharType="end"/>
            </w:r>
          </w:ins>
        </w:p>
        <w:p w14:paraId="1562F3E4" w14:textId="0711B0CD" w:rsidR="0035009C" w:rsidRDefault="0035009C">
          <w:pPr>
            <w:pStyle w:val="TOC2"/>
            <w:tabs>
              <w:tab w:val="right" w:leader="dot" w:pos="9350"/>
            </w:tabs>
            <w:rPr>
              <w:ins w:id="21" w:author="Yang Yang" w:date="2021-09-06T22:07:00Z"/>
              <w:b w:val="0"/>
              <w:bCs w:val="0"/>
              <w:noProof/>
              <w:sz w:val="24"/>
              <w:szCs w:val="24"/>
            </w:rPr>
          </w:pPr>
          <w:ins w:id="22"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"_Toc81858483"</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Constructions</w:t>
            </w:r>
            <w:r>
              <w:rPr>
                <w:noProof/>
                <w:webHidden/>
              </w:rPr>
              <w:tab/>
            </w:r>
            <w:r>
              <w:rPr>
                <w:noProof/>
                <w:webHidden/>
              </w:rPr>
              <w:fldChar w:fldCharType="begin"/>
            </w:r>
            <w:r>
              <w:rPr>
                <w:noProof/>
                <w:webHidden/>
              </w:rPr>
              <w:instrText xml:space="preserve"> PAGEREF _Toc81858483 \h </w:instrText>
            </w:r>
            <w:r>
              <w:rPr>
                <w:noProof/>
                <w:webHidden/>
              </w:rPr>
            </w:r>
          </w:ins>
          <w:r>
            <w:rPr>
              <w:noProof/>
              <w:webHidden/>
            </w:rPr>
            <w:fldChar w:fldCharType="separate"/>
          </w:r>
          <w:ins w:id="23" w:author="Yang Yang" w:date="2021-09-06T22:07:00Z">
            <w:r>
              <w:rPr>
                <w:noProof/>
                <w:webHidden/>
              </w:rPr>
              <w:t>5</w:t>
            </w:r>
            <w:r>
              <w:rPr>
                <w:noProof/>
                <w:webHidden/>
              </w:rPr>
              <w:fldChar w:fldCharType="end"/>
            </w:r>
            <w:r w:rsidRPr="00EC51D7">
              <w:rPr>
                <w:rStyle w:val="Hyperlink"/>
                <w:noProof/>
              </w:rPr>
              <w:fldChar w:fldCharType="end"/>
            </w:r>
          </w:ins>
        </w:p>
        <w:p w14:paraId="103329BA" w14:textId="2B961D1C" w:rsidR="0035009C" w:rsidRDefault="0035009C">
          <w:pPr>
            <w:pStyle w:val="TOC3"/>
            <w:tabs>
              <w:tab w:val="right" w:leader="dot" w:pos="9350"/>
            </w:tabs>
            <w:rPr>
              <w:ins w:id="24" w:author="Yang Yang" w:date="2021-09-06T22:07:00Z"/>
              <w:noProof/>
              <w:sz w:val="24"/>
              <w:szCs w:val="24"/>
            </w:rPr>
          </w:pPr>
          <w:ins w:id="25"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"_Toc81858484"</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Singular nouns</w:t>
            </w:r>
            <w:r>
              <w:rPr>
                <w:noProof/>
                <w:webHidden/>
              </w:rPr>
              <w:tab/>
            </w:r>
            <w:r>
              <w:rPr>
                <w:noProof/>
                <w:webHidden/>
              </w:rPr>
              <w:fldChar w:fldCharType="begin"/>
            </w:r>
            <w:r>
              <w:rPr>
                <w:noProof/>
                <w:webHidden/>
              </w:rPr>
              <w:instrText xml:space="preserve"> PAGEREF _Toc81858484 \h </w:instrText>
            </w:r>
            <w:r>
              <w:rPr>
                <w:noProof/>
                <w:webHidden/>
              </w:rPr>
            </w:r>
          </w:ins>
          <w:r>
            <w:rPr>
              <w:noProof/>
              <w:webHidden/>
            </w:rPr>
            <w:fldChar w:fldCharType="separate"/>
          </w:r>
          <w:ins w:id="26" w:author="Yang Yang" w:date="2021-09-06T22:07:00Z">
            <w:r>
              <w:rPr>
                <w:noProof/>
                <w:webHidden/>
              </w:rPr>
              <w:t>7</w:t>
            </w:r>
            <w:r>
              <w:rPr>
                <w:noProof/>
                <w:webHidden/>
              </w:rPr>
              <w:fldChar w:fldCharType="end"/>
            </w:r>
            <w:r w:rsidRPr="00EC51D7">
              <w:rPr>
                <w:rStyle w:val="Hyperlink"/>
                <w:noProof/>
              </w:rPr>
              <w:fldChar w:fldCharType="end"/>
            </w:r>
          </w:ins>
        </w:p>
        <w:p w14:paraId="15D48B61" w14:textId="720CDC64" w:rsidR="0035009C" w:rsidRDefault="0035009C">
          <w:pPr>
            <w:pStyle w:val="TOC3"/>
            <w:tabs>
              <w:tab w:val="right" w:leader="dot" w:pos="9350"/>
            </w:tabs>
            <w:rPr>
              <w:ins w:id="27" w:author="Yang Yang" w:date="2021-09-06T22:07:00Z"/>
              <w:noProof/>
              <w:sz w:val="24"/>
              <w:szCs w:val="24"/>
            </w:rPr>
          </w:pPr>
          <w:ins w:id="28"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"_Toc81858485"</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Plural nouns</w:t>
            </w:r>
            <w:r>
              <w:rPr>
                <w:noProof/>
                <w:webHidden/>
              </w:rPr>
              <w:tab/>
            </w:r>
            <w:r>
              <w:rPr>
                <w:noProof/>
                <w:webHidden/>
              </w:rPr>
              <w:fldChar w:fldCharType="begin"/>
            </w:r>
            <w:r>
              <w:rPr>
                <w:noProof/>
                <w:webHidden/>
              </w:rPr>
              <w:instrText xml:space="preserve"> PAGEREF _Toc81858485 \h </w:instrText>
            </w:r>
            <w:r>
              <w:rPr>
                <w:noProof/>
                <w:webHidden/>
              </w:rPr>
            </w:r>
          </w:ins>
          <w:r>
            <w:rPr>
              <w:noProof/>
              <w:webHidden/>
            </w:rPr>
            <w:fldChar w:fldCharType="separate"/>
          </w:r>
          <w:ins w:id="29" w:author="Yang Yang" w:date="2021-09-06T22:07:00Z">
            <w:r>
              <w:rPr>
                <w:noProof/>
                <w:webHidden/>
              </w:rPr>
              <w:t>7</w:t>
            </w:r>
            <w:r>
              <w:rPr>
                <w:noProof/>
                <w:webHidden/>
              </w:rPr>
              <w:fldChar w:fldCharType="end"/>
            </w:r>
            <w:r w:rsidRPr="00EC51D7">
              <w:rPr>
                <w:rStyle w:val="Hyperlink"/>
                <w:noProof/>
              </w:rPr>
              <w:fldChar w:fldCharType="end"/>
            </w:r>
          </w:ins>
        </w:p>
        <w:p w14:paraId="15F3D4AB" w14:textId="697B1972" w:rsidR="0035009C" w:rsidRDefault="0035009C">
          <w:pPr>
            <w:pStyle w:val="TOC3"/>
            <w:tabs>
              <w:tab w:val="right" w:leader="dot" w:pos="9350"/>
            </w:tabs>
            <w:rPr>
              <w:ins w:id="30" w:author="Yang Yang" w:date="2021-09-06T22:07:00Z"/>
              <w:noProof/>
              <w:sz w:val="24"/>
              <w:szCs w:val="24"/>
            </w:rPr>
          </w:pPr>
          <w:ins w:id="31"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"_Toc81858486"</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Referral nouns</w:t>
            </w:r>
            <w:r>
              <w:rPr>
                <w:noProof/>
                <w:webHidden/>
              </w:rPr>
              <w:tab/>
            </w:r>
            <w:r>
              <w:rPr>
                <w:noProof/>
                <w:webHidden/>
              </w:rPr>
              <w:fldChar w:fldCharType="begin"/>
            </w:r>
            <w:r>
              <w:rPr>
                <w:noProof/>
                <w:webHidden/>
              </w:rPr>
              <w:instrText xml:space="preserve"> PAGEREF _Toc81858486 \h </w:instrText>
            </w:r>
            <w:r>
              <w:rPr>
                <w:noProof/>
                <w:webHidden/>
              </w:rPr>
            </w:r>
          </w:ins>
          <w:r>
            <w:rPr>
              <w:noProof/>
              <w:webHidden/>
            </w:rPr>
            <w:fldChar w:fldCharType="separate"/>
          </w:r>
          <w:ins w:id="32" w:author="Yang Yang" w:date="2021-09-06T22:07:00Z">
            <w:r>
              <w:rPr>
                <w:noProof/>
                <w:webHidden/>
              </w:rPr>
              <w:t>8</w:t>
            </w:r>
            <w:r>
              <w:rPr>
                <w:noProof/>
                <w:webHidden/>
              </w:rPr>
              <w:fldChar w:fldCharType="end"/>
            </w:r>
            <w:r w:rsidRPr="00EC51D7">
              <w:rPr>
                <w:rStyle w:val="Hyperlink"/>
                <w:noProof/>
              </w:rPr>
              <w:fldChar w:fldCharType="end"/>
            </w:r>
          </w:ins>
        </w:p>
        <w:p w14:paraId="46326216" w14:textId="7ECD205B" w:rsidR="0035009C" w:rsidRDefault="0035009C">
          <w:pPr>
            <w:pStyle w:val="TOC3"/>
            <w:tabs>
              <w:tab w:val="right" w:leader="dot" w:pos="9350"/>
            </w:tabs>
            <w:rPr>
              <w:ins w:id="33" w:author="Yang Yang" w:date="2021-09-06T22:07:00Z"/>
              <w:noProof/>
              <w:sz w:val="24"/>
              <w:szCs w:val="24"/>
            </w:rPr>
          </w:pPr>
          <w:ins w:id="34"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"_Toc81858487"</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Parallel structure</w:t>
            </w:r>
            <w:r>
              <w:rPr>
                <w:noProof/>
                <w:webHidden/>
              </w:rPr>
              <w:tab/>
            </w:r>
            <w:r>
              <w:rPr>
                <w:noProof/>
                <w:webHidden/>
              </w:rPr>
              <w:fldChar w:fldCharType="begin"/>
            </w:r>
            <w:r>
              <w:rPr>
                <w:noProof/>
                <w:webHidden/>
              </w:rPr>
              <w:instrText xml:space="preserve"> PAGEREF _Toc81858487 \h </w:instrText>
            </w:r>
            <w:r>
              <w:rPr>
                <w:noProof/>
                <w:webHidden/>
              </w:rPr>
            </w:r>
          </w:ins>
          <w:r>
            <w:rPr>
              <w:noProof/>
              <w:webHidden/>
            </w:rPr>
            <w:fldChar w:fldCharType="separate"/>
          </w:r>
          <w:ins w:id="35" w:author="Yang Yang" w:date="2021-09-06T22:07:00Z">
            <w:r>
              <w:rPr>
                <w:noProof/>
                <w:webHidden/>
              </w:rPr>
              <w:t>8</w:t>
            </w:r>
            <w:r>
              <w:rPr>
                <w:noProof/>
                <w:webHidden/>
              </w:rPr>
              <w:fldChar w:fldCharType="end"/>
            </w:r>
            <w:r w:rsidRPr="00EC51D7">
              <w:rPr>
                <w:rStyle w:val="Hyperlink"/>
                <w:noProof/>
              </w:rPr>
              <w:fldChar w:fldCharType="end"/>
            </w:r>
          </w:ins>
        </w:p>
        <w:p w14:paraId="15E9C827" w14:textId="21F34FEE" w:rsidR="0035009C" w:rsidRDefault="0035009C">
          <w:pPr>
            <w:pStyle w:val="TOC3"/>
            <w:tabs>
              <w:tab w:val="right" w:leader="dot" w:pos="9350"/>
            </w:tabs>
            <w:rPr>
              <w:ins w:id="36" w:author="Yang Yang" w:date="2021-09-06T22:07:00Z"/>
              <w:noProof/>
              <w:sz w:val="24"/>
              <w:szCs w:val="24"/>
            </w:rPr>
          </w:pPr>
          <w:ins w:id="37"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"_Toc81858488"</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Possessive noun phrase</w:t>
            </w:r>
            <w:r>
              <w:rPr>
                <w:noProof/>
                <w:webHidden/>
              </w:rPr>
              <w:tab/>
            </w:r>
            <w:r>
              <w:rPr>
                <w:noProof/>
                <w:webHidden/>
              </w:rPr>
              <w:fldChar w:fldCharType="begin"/>
            </w:r>
            <w:r>
              <w:rPr>
                <w:noProof/>
                <w:webHidden/>
              </w:rPr>
              <w:instrText xml:space="preserve"> PAGEREF _Toc81858488 \h </w:instrText>
            </w:r>
            <w:r>
              <w:rPr>
                <w:noProof/>
                <w:webHidden/>
              </w:rPr>
            </w:r>
          </w:ins>
          <w:r>
            <w:rPr>
              <w:noProof/>
              <w:webHidden/>
            </w:rPr>
            <w:fldChar w:fldCharType="separate"/>
          </w:r>
          <w:ins w:id="38" w:author="Yang Yang" w:date="2021-09-06T22:07:00Z">
            <w:r>
              <w:rPr>
                <w:noProof/>
                <w:webHidden/>
              </w:rPr>
              <w:t>9</w:t>
            </w:r>
            <w:r>
              <w:rPr>
                <w:noProof/>
                <w:webHidden/>
              </w:rPr>
              <w:fldChar w:fldCharType="end"/>
            </w:r>
            <w:r w:rsidRPr="00EC51D7">
              <w:rPr>
                <w:rStyle w:val="Hyperlink"/>
                <w:noProof/>
              </w:rPr>
              <w:fldChar w:fldCharType="end"/>
            </w:r>
          </w:ins>
        </w:p>
        <w:p w14:paraId="44B031B2" w14:textId="5A22615F" w:rsidR="0035009C" w:rsidRDefault="0035009C">
          <w:pPr>
            <w:pStyle w:val="TOC3"/>
            <w:tabs>
              <w:tab w:val="right" w:leader="dot" w:pos="9350"/>
            </w:tabs>
            <w:rPr>
              <w:ins w:id="39" w:author="Yang Yang" w:date="2021-09-06T22:07:00Z"/>
              <w:noProof/>
              <w:sz w:val="24"/>
              <w:szCs w:val="24"/>
            </w:rPr>
          </w:pPr>
          <w:ins w:id="40"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"_Toc81858489"</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Adjectives</w:t>
            </w:r>
            <w:r>
              <w:rPr>
                <w:noProof/>
                <w:webHidden/>
              </w:rPr>
              <w:tab/>
            </w:r>
            <w:r>
              <w:rPr>
                <w:noProof/>
                <w:webHidden/>
              </w:rPr>
              <w:fldChar w:fldCharType="begin"/>
            </w:r>
            <w:r>
              <w:rPr>
                <w:noProof/>
                <w:webHidden/>
              </w:rPr>
              <w:instrText xml:space="preserve"> PAGEREF _Toc81858489 \h </w:instrText>
            </w:r>
            <w:r>
              <w:rPr>
                <w:noProof/>
                <w:webHidden/>
              </w:rPr>
            </w:r>
          </w:ins>
          <w:r>
            <w:rPr>
              <w:noProof/>
              <w:webHidden/>
            </w:rPr>
            <w:fldChar w:fldCharType="separate"/>
          </w:r>
          <w:ins w:id="41" w:author="Yang Yang" w:date="2021-09-06T22:07:00Z">
            <w:r>
              <w:rPr>
                <w:noProof/>
                <w:webHidden/>
              </w:rPr>
              <w:t>10</w:t>
            </w:r>
            <w:r>
              <w:rPr>
                <w:noProof/>
                <w:webHidden/>
              </w:rPr>
              <w:fldChar w:fldCharType="end"/>
            </w:r>
            <w:r w:rsidRPr="00EC51D7">
              <w:rPr>
                <w:rStyle w:val="Hyperlink"/>
                <w:noProof/>
              </w:rPr>
              <w:fldChar w:fldCharType="end"/>
            </w:r>
          </w:ins>
        </w:p>
        <w:p w14:paraId="366F55FA" w14:textId="189933B6" w:rsidR="0035009C" w:rsidRDefault="0035009C">
          <w:pPr>
            <w:pStyle w:val="TOC3"/>
            <w:tabs>
              <w:tab w:val="right" w:leader="dot" w:pos="9350"/>
            </w:tabs>
            <w:rPr>
              <w:ins w:id="42" w:author="Yang Yang" w:date="2021-09-06T22:07:00Z"/>
              <w:noProof/>
              <w:sz w:val="24"/>
              <w:szCs w:val="24"/>
            </w:rPr>
          </w:pPr>
          <w:ins w:id="43"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"_Toc81858490"</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State verb static description</w:t>
            </w:r>
            <w:r>
              <w:rPr>
                <w:noProof/>
                <w:webHidden/>
              </w:rPr>
              <w:tab/>
            </w:r>
            <w:r>
              <w:rPr>
                <w:noProof/>
                <w:webHidden/>
              </w:rPr>
              <w:fldChar w:fldCharType="begin"/>
            </w:r>
            <w:r>
              <w:rPr>
                <w:noProof/>
                <w:webHidden/>
              </w:rPr>
              <w:instrText xml:space="preserve"> PAGEREF _Toc81858490 \h </w:instrText>
            </w:r>
            <w:r>
              <w:rPr>
                <w:noProof/>
                <w:webHidden/>
              </w:rPr>
            </w:r>
          </w:ins>
          <w:r>
            <w:rPr>
              <w:noProof/>
              <w:webHidden/>
            </w:rPr>
            <w:fldChar w:fldCharType="separate"/>
          </w:r>
          <w:ins w:id="44" w:author="Yang Yang" w:date="2021-09-06T22:07:00Z">
            <w:r>
              <w:rPr>
                <w:noProof/>
                <w:webHidden/>
              </w:rPr>
              <w:t>11</w:t>
            </w:r>
            <w:r>
              <w:rPr>
                <w:noProof/>
                <w:webHidden/>
              </w:rPr>
              <w:fldChar w:fldCharType="end"/>
            </w:r>
            <w:r w:rsidRPr="00EC51D7">
              <w:rPr>
                <w:rStyle w:val="Hyperlink"/>
                <w:noProof/>
              </w:rPr>
              <w:fldChar w:fldCharType="end"/>
            </w:r>
          </w:ins>
        </w:p>
        <w:p w14:paraId="68422944" w14:textId="0DFC3638" w:rsidR="0035009C" w:rsidRDefault="0035009C">
          <w:pPr>
            <w:pStyle w:val="TOC3"/>
            <w:tabs>
              <w:tab w:val="right" w:leader="dot" w:pos="9350"/>
            </w:tabs>
            <w:rPr>
              <w:ins w:id="45" w:author="Yang Yang" w:date="2021-09-06T22:07:00Z"/>
              <w:noProof/>
              <w:sz w:val="24"/>
              <w:szCs w:val="24"/>
            </w:rPr>
          </w:pPr>
          <w:ins w:id="46"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"_Toc81858491"</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Type-role static description</w:t>
            </w:r>
            <w:r>
              <w:rPr>
                <w:noProof/>
                <w:webHidden/>
              </w:rPr>
              <w:tab/>
            </w:r>
            <w:r>
              <w:rPr>
                <w:noProof/>
                <w:webHidden/>
              </w:rPr>
              <w:fldChar w:fldCharType="begin"/>
            </w:r>
            <w:r>
              <w:rPr>
                <w:noProof/>
                <w:webHidden/>
              </w:rPr>
              <w:instrText xml:space="preserve"> PAGEREF _Toc81858491 \h </w:instrText>
            </w:r>
            <w:r>
              <w:rPr>
                <w:noProof/>
                <w:webHidden/>
              </w:rPr>
            </w:r>
          </w:ins>
          <w:r>
            <w:rPr>
              <w:noProof/>
              <w:webHidden/>
            </w:rPr>
            <w:fldChar w:fldCharType="separate"/>
          </w:r>
          <w:ins w:id="47" w:author="Yang Yang" w:date="2021-09-06T22:07:00Z">
            <w:r>
              <w:rPr>
                <w:noProof/>
                <w:webHidden/>
              </w:rPr>
              <w:t>11</w:t>
            </w:r>
            <w:r>
              <w:rPr>
                <w:noProof/>
                <w:webHidden/>
              </w:rPr>
              <w:fldChar w:fldCharType="end"/>
            </w:r>
            <w:r w:rsidRPr="00EC51D7">
              <w:rPr>
                <w:rStyle w:val="Hyperlink"/>
                <w:noProof/>
              </w:rPr>
              <w:fldChar w:fldCharType="end"/>
            </w:r>
          </w:ins>
        </w:p>
        <w:p w14:paraId="4D36008D" w14:textId="2D090C89" w:rsidR="0035009C" w:rsidRDefault="0035009C">
          <w:pPr>
            <w:pStyle w:val="TOC3"/>
            <w:tabs>
              <w:tab w:val="right" w:leader="dot" w:pos="9350"/>
            </w:tabs>
            <w:rPr>
              <w:ins w:id="48" w:author="Yang Yang" w:date="2021-09-06T22:07:00Z"/>
              <w:noProof/>
              <w:sz w:val="24"/>
              <w:szCs w:val="24"/>
            </w:rPr>
          </w:pPr>
          <w:ins w:id="49"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"_Toc81858492"</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Have has relation</w:t>
            </w:r>
            <w:r>
              <w:rPr>
                <w:noProof/>
                <w:webHidden/>
              </w:rPr>
              <w:tab/>
            </w:r>
            <w:r>
              <w:rPr>
                <w:noProof/>
                <w:webHidden/>
              </w:rPr>
              <w:fldChar w:fldCharType="begin"/>
            </w:r>
            <w:r>
              <w:rPr>
                <w:noProof/>
                <w:webHidden/>
              </w:rPr>
              <w:instrText xml:space="preserve"> PAGEREF _Toc81858492 \h </w:instrText>
            </w:r>
            <w:r>
              <w:rPr>
                <w:noProof/>
                <w:webHidden/>
              </w:rPr>
            </w:r>
          </w:ins>
          <w:r>
            <w:rPr>
              <w:noProof/>
              <w:webHidden/>
            </w:rPr>
            <w:fldChar w:fldCharType="separate"/>
          </w:r>
          <w:ins w:id="50" w:author="Yang Yang" w:date="2021-09-06T22:07:00Z">
            <w:r>
              <w:rPr>
                <w:noProof/>
                <w:webHidden/>
              </w:rPr>
              <w:t>12</w:t>
            </w:r>
            <w:r>
              <w:rPr>
                <w:noProof/>
                <w:webHidden/>
              </w:rPr>
              <w:fldChar w:fldCharType="end"/>
            </w:r>
            <w:r w:rsidRPr="00EC51D7">
              <w:rPr>
                <w:rStyle w:val="Hyperlink"/>
                <w:noProof/>
              </w:rPr>
              <w:fldChar w:fldCharType="end"/>
            </w:r>
          </w:ins>
        </w:p>
        <w:p w14:paraId="2BBFFBD0" w14:textId="4A87A17E" w:rsidR="0035009C" w:rsidRDefault="0035009C">
          <w:pPr>
            <w:pStyle w:val="TOC3"/>
            <w:tabs>
              <w:tab w:val="right" w:leader="dot" w:pos="9350"/>
            </w:tabs>
            <w:rPr>
              <w:ins w:id="51" w:author="Yang Yang" w:date="2021-09-06T22:07:00Z"/>
              <w:noProof/>
              <w:sz w:val="24"/>
              <w:szCs w:val="24"/>
            </w:rPr>
          </w:pPr>
          <w:ins w:id="52"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"_Toc81858493"</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Modifiers and prepositional phrase</w:t>
            </w:r>
            <w:r>
              <w:rPr>
                <w:noProof/>
                <w:webHidden/>
              </w:rPr>
              <w:tab/>
            </w:r>
            <w:r>
              <w:rPr>
                <w:noProof/>
                <w:webHidden/>
              </w:rPr>
              <w:fldChar w:fldCharType="begin"/>
            </w:r>
            <w:r>
              <w:rPr>
                <w:noProof/>
                <w:webHidden/>
              </w:rPr>
              <w:instrText xml:space="preserve"> PAGEREF _Toc81858493 \h </w:instrText>
            </w:r>
            <w:r>
              <w:rPr>
                <w:noProof/>
                <w:webHidden/>
              </w:rPr>
            </w:r>
          </w:ins>
          <w:r>
            <w:rPr>
              <w:noProof/>
              <w:webHidden/>
            </w:rPr>
            <w:fldChar w:fldCharType="separate"/>
          </w:r>
          <w:ins w:id="53" w:author="Yang Yang" w:date="2021-09-06T22:07:00Z">
            <w:r>
              <w:rPr>
                <w:noProof/>
                <w:webHidden/>
              </w:rPr>
              <w:t>12</w:t>
            </w:r>
            <w:r>
              <w:rPr>
                <w:noProof/>
                <w:webHidden/>
              </w:rPr>
              <w:fldChar w:fldCharType="end"/>
            </w:r>
            <w:r w:rsidRPr="00EC51D7">
              <w:rPr>
                <w:rStyle w:val="Hyperlink"/>
                <w:noProof/>
              </w:rPr>
              <w:fldChar w:fldCharType="end"/>
            </w:r>
          </w:ins>
        </w:p>
        <w:p w14:paraId="7F2C2530" w14:textId="373CEFAF" w:rsidR="0035009C" w:rsidRDefault="0035009C">
          <w:pPr>
            <w:pStyle w:val="TOC2"/>
            <w:tabs>
              <w:tab w:val="right" w:leader="dot" w:pos="9350"/>
            </w:tabs>
            <w:rPr>
              <w:ins w:id="54" w:author="Yang Yang" w:date="2021-09-06T22:07:00Z"/>
              <w:b w:val="0"/>
              <w:bCs w:val="0"/>
              <w:noProof/>
              <w:sz w:val="24"/>
              <w:szCs w:val="24"/>
            </w:rPr>
          </w:pPr>
          <w:ins w:id="55"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"_Toc81858494"</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Matcher and Constructor</w:t>
            </w:r>
            <w:r>
              <w:rPr>
                <w:noProof/>
                <w:webHidden/>
              </w:rPr>
              <w:tab/>
            </w:r>
            <w:r>
              <w:rPr>
                <w:noProof/>
                <w:webHidden/>
              </w:rPr>
              <w:fldChar w:fldCharType="begin"/>
            </w:r>
            <w:r>
              <w:rPr>
                <w:noProof/>
                <w:webHidden/>
              </w:rPr>
              <w:instrText xml:space="preserve"> PAGEREF _Toc81858494 \h </w:instrText>
            </w:r>
            <w:r>
              <w:rPr>
                <w:noProof/>
                <w:webHidden/>
              </w:rPr>
            </w:r>
          </w:ins>
          <w:r>
            <w:rPr>
              <w:noProof/>
              <w:webHidden/>
            </w:rPr>
            <w:fldChar w:fldCharType="separate"/>
          </w:r>
          <w:ins w:id="56" w:author="Yang Yang" w:date="2021-09-06T22:07:00Z">
            <w:r>
              <w:rPr>
                <w:noProof/>
                <w:webHidden/>
              </w:rPr>
              <w:t>13</w:t>
            </w:r>
            <w:r>
              <w:rPr>
                <w:noProof/>
                <w:webHidden/>
              </w:rPr>
              <w:fldChar w:fldCharType="end"/>
            </w:r>
            <w:r w:rsidRPr="00EC51D7">
              <w:rPr>
                <w:rStyle w:val="Hyperlink"/>
                <w:noProof/>
              </w:rPr>
              <w:fldChar w:fldCharType="end"/>
            </w:r>
          </w:ins>
        </w:p>
        <w:p w14:paraId="5B9B9F57" w14:textId="12FFFD53" w:rsidR="0035009C" w:rsidRDefault="0035009C">
          <w:pPr>
            <w:pStyle w:val="TOC3"/>
            <w:tabs>
              <w:tab w:val="right" w:leader="dot" w:pos="9350"/>
            </w:tabs>
            <w:rPr>
              <w:ins w:id="57" w:author="Yang Yang" w:date="2021-09-06T22:07:00Z"/>
              <w:noProof/>
              <w:sz w:val="24"/>
              <w:szCs w:val="24"/>
            </w:rPr>
          </w:pPr>
          <w:ins w:id="58"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"_Toc81858495"</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Matching names</w:t>
            </w:r>
            <w:r>
              <w:rPr>
                <w:noProof/>
                <w:webHidden/>
              </w:rPr>
              <w:tab/>
            </w:r>
            <w:r>
              <w:rPr>
                <w:noProof/>
                <w:webHidden/>
              </w:rPr>
              <w:fldChar w:fldCharType="begin"/>
            </w:r>
            <w:r>
              <w:rPr>
                <w:noProof/>
                <w:webHidden/>
              </w:rPr>
              <w:instrText xml:space="preserve"> PAGEREF _Toc81858495 \h </w:instrText>
            </w:r>
            <w:r>
              <w:rPr>
                <w:noProof/>
                <w:webHidden/>
              </w:rPr>
            </w:r>
          </w:ins>
          <w:r>
            <w:rPr>
              <w:noProof/>
              <w:webHidden/>
            </w:rPr>
            <w:fldChar w:fldCharType="separate"/>
          </w:r>
          <w:ins w:id="59" w:author="Yang Yang" w:date="2021-09-06T22:07:00Z">
            <w:r>
              <w:rPr>
                <w:noProof/>
                <w:webHidden/>
              </w:rPr>
              <w:t>16</w:t>
            </w:r>
            <w:r>
              <w:rPr>
                <w:noProof/>
                <w:webHidden/>
              </w:rPr>
              <w:fldChar w:fldCharType="end"/>
            </w:r>
            <w:r w:rsidRPr="00EC51D7">
              <w:rPr>
                <w:rStyle w:val="Hyperlink"/>
                <w:noProof/>
              </w:rPr>
              <w:fldChar w:fldCharType="end"/>
            </w:r>
          </w:ins>
        </w:p>
        <w:p w14:paraId="7C3CC503" w14:textId="6AD7CC64" w:rsidR="0035009C" w:rsidRDefault="0035009C">
          <w:pPr>
            <w:pStyle w:val="TOC3"/>
            <w:tabs>
              <w:tab w:val="right" w:leader="dot" w:pos="9350"/>
            </w:tabs>
            <w:rPr>
              <w:ins w:id="60" w:author="Yang Yang" w:date="2021-09-06T22:07:00Z"/>
              <w:noProof/>
              <w:sz w:val="24"/>
              <w:szCs w:val="24"/>
            </w:rPr>
          </w:pPr>
          <w:ins w:id="61"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"_Toc81858496"</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Matching pronouns</w:t>
            </w:r>
            <w:r>
              <w:rPr>
                <w:noProof/>
                <w:webHidden/>
              </w:rPr>
              <w:tab/>
            </w:r>
            <w:r>
              <w:rPr>
                <w:noProof/>
                <w:webHidden/>
              </w:rPr>
              <w:fldChar w:fldCharType="begin"/>
            </w:r>
            <w:r>
              <w:rPr>
                <w:noProof/>
                <w:webHidden/>
              </w:rPr>
              <w:instrText xml:space="preserve"> PAGEREF _Toc81858496 \h </w:instrText>
            </w:r>
            <w:r>
              <w:rPr>
                <w:noProof/>
                <w:webHidden/>
              </w:rPr>
            </w:r>
          </w:ins>
          <w:r>
            <w:rPr>
              <w:noProof/>
              <w:webHidden/>
            </w:rPr>
            <w:fldChar w:fldCharType="separate"/>
          </w:r>
          <w:ins w:id="62" w:author="Yang Yang" w:date="2021-09-06T22:07:00Z">
            <w:r>
              <w:rPr>
                <w:noProof/>
                <w:webHidden/>
              </w:rPr>
              <w:t>16</w:t>
            </w:r>
            <w:r>
              <w:rPr>
                <w:noProof/>
                <w:webHidden/>
              </w:rPr>
              <w:fldChar w:fldCharType="end"/>
            </w:r>
            <w:r w:rsidRPr="00EC51D7">
              <w:rPr>
                <w:rStyle w:val="Hyperlink"/>
                <w:noProof/>
              </w:rPr>
              <w:fldChar w:fldCharType="end"/>
            </w:r>
          </w:ins>
        </w:p>
        <w:p w14:paraId="425F0052" w14:textId="5AB68095" w:rsidR="0035009C" w:rsidRDefault="0035009C">
          <w:pPr>
            <w:pStyle w:val="TOC3"/>
            <w:tabs>
              <w:tab w:val="right" w:leader="dot" w:pos="9350"/>
            </w:tabs>
            <w:rPr>
              <w:ins w:id="63" w:author="Yang Yang" w:date="2021-09-06T22:07:00Z"/>
              <w:noProof/>
              <w:sz w:val="24"/>
              <w:szCs w:val="24"/>
            </w:rPr>
          </w:pPr>
          <w:ins w:id="64"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"_Toc81858497"</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Morphology</w:t>
            </w:r>
            <w:r>
              <w:rPr>
                <w:noProof/>
                <w:webHidden/>
              </w:rPr>
              <w:tab/>
            </w:r>
            <w:r>
              <w:rPr>
                <w:noProof/>
                <w:webHidden/>
              </w:rPr>
              <w:fldChar w:fldCharType="begin"/>
            </w:r>
            <w:r>
              <w:rPr>
                <w:noProof/>
                <w:webHidden/>
              </w:rPr>
              <w:instrText xml:space="preserve"> PAGEREF _Toc81858497 \h </w:instrText>
            </w:r>
            <w:r>
              <w:rPr>
                <w:noProof/>
                <w:webHidden/>
              </w:rPr>
            </w:r>
          </w:ins>
          <w:r>
            <w:rPr>
              <w:noProof/>
              <w:webHidden/>
            </w:rPr>
            <w:fldChar w:fldCharType="separate"/>
          </w:r>
          <w:ins w:id="65" w:author="Yang Yang" w:date="2021-09-06T22:07:00Z">
            <w:r>
              <w:rPr>
                <w:noProof/>
                <w:webHidden/>
              </w:rPr>
              <w:t>17</w:t>
            </w:r>
            <w:r>
              <w:rPr>
                <w:noProof/>
                <w:webHidden/>
              </w:rPr>
              <w:fldChar w:fldCharType="end"/>
            </w:r>
            <w:r w:rsidRPr="00EC51D7">
              <w:rPr>
                <w:rStyle w:val="Hyperlink"/>
                <w:noProof/>
              </w:rPr>
              <w:fldChar w:fldCharType="end"/>
            </w:r>
          </w:ins>
        </w:p>
        <w:p w14:paraId="519C29EC" w14:textId="7EF1D8DE" w:rsidR="0035009C" w:rsidRDefault="0035009C">
          <w:pPr>
            <w:pStyle w:val="TOC3"/>
            <w:tabs>
              <w:tab w:val="right" w:leader="dot" w:pos="9350"/>
            </w:tabs>
            <w:rPr>
              <w:ins w:id="66" w:author="Yang Yang" w:date="2021-09-06T22:07:00Z"/>
              <w:noProof/>
              <w:sz w:val="24"/>
              <w:szCs w:val="24"/>
            </w:rPr>
          </w:pPr>
          <w:ins w:id="67"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"_Toc81858498"</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Tenses</w:t>
            </w:r>
            <w:r>
              <w:rPr>
                <w:noProof/>
                <w:webHidden/>
              </w:rPr>
              <w:tab/>
            </w:r>
            <w:r>
              <w:rPr>
                <w:noProof/>
                <w:webHidden/>
              </w:rPr>
              <w:fldChar w:fldCharType="begin"/>
            </w:r>
            <w:r>
              <w:rPr>
                <w:noProof/>
                <w:webHidden/>
              </w:rPr>
              <w:instrText xml:space="preserve"> PAGEREF _Toc81858498 \h </w:instrText>
            </w:r>
            <w:r>
              <w:rPr>
                <w:noProof/>
                <w:webHidden/>
              </w:rPr>
            </w:r>
          </w:ins>
          <w:r>
            <w:rPr>
              <w:noProof/>
              <w:webHidden/>
            </w:rPr>
            <w:fldChar w:fldCharType="separate"/>
          </w:r>
          <w:ins w:id="68" w:author="Yang Yang" w:date="2021-09-06T22:07:00Z">
            <w:r>
              <w:rPr>
                <w:noProof/>
                <w:webHidden/>
              </w:rPr>
              <w:t>17</w:t>
            </w:r>
            <w:r>
              <w:rPr>
                <w:noProof/>
                <w:webHidden/>
              </w:rPr>
              <w:fldChar w:fldCharType="end"/>
            </w:r>
            <w:r w:rsidRPr="00EC51D7">
              <w:rPr>
                <w:rStyle w:val="Hyperlink"/>
                <w:noProof/>
              </w:rPr>
              <w:fldChar w:fldCharType="end"/>
            </w:r>
          </w:ins>
        </w:p>
        <w:p w14:paraId="6F011E4B" w14:textId="3CACE8D3" w:rsidR="0035009C" w:rsidRDefault="0035009C">
          <w:pPr>
            <w:pStyle w:val="TOC2"/>
            <w:tabs>
              <w:tab w:val="right" w:leader="dot" w:pos="9350"/>
            </w:tabs>
            <w:rPr>
              <w:ins w:id="69" w:author="Yang Yang" w:date="2021-09-06T22:07:00Z"/>
              <w:b w:val="0"/>
              <w:bCs w:val="0"/>
              <w:noProof/>
              <w:sz w:val="24"/>
              <w:szCs w:val="24"/>
            </w:rPr>
          </w:pPr>
          <w:ins w:id="70" w:author="Yang Yang" w:date="2021-09-06T22:07:00Z">
            <w:r w:rsidRPr="00EC51D7">
              <w:rPr>
                <w:rStyle w:val="Hyperlink"/>
                <w:noProof/>
              </w:rPr>
              <w:fldChar w:fldCharType="begin"/>
            </w:r>
            <w:r w:rsidRPr="00EC51D7">
              <w:rPr>
                <w:rStyle w:val="Hyperlink"/>
                <w:noProof/>
              </w:rPr>
              <w:instrText xml:space="preserve"> </w:instrText>
            </w:r>
            <w:r>
              <w:rPr>
                <w:noProof/>
              </w:rPr>
              <w:instrText>HYPERLINK \l "_Toc81858499"</w:instrText>
            </w:r>
            <w:r w:rsidRPr="00EC51D7">
              <w:rPr>
                <w:rStyle w:val="Hyperlink"/>
                <w:noProof/>
              </w:rPr>
              <w:instrText xml:space="preserve"> </w:instrText>
            </w:r>
            <w:r w:rsidRPr="00EC51D7">
              <w:rPr>
                <w:rStyle w:val="Hyperlink"/>
                <w:noProof/>
              </w:rPr>
            </w:r>
            <w:r w:rsidRPr="00EC51D7">
              <w:rPr>
                <w:rStyle w:val="Hyperlink"/>
                <w:noProof/>
              </w:rPr>
              <w:fldChar w:fldCharType="separate"/>
            </w:r>
            <w:r w:rsidRPr="00EC51D7">
              <w:rPr>
                <w:rStyle w:val="Hyperlink"/>
                <w:noProof/>
              </w:rPr>
              <w:t>Core NLU</w:t>
            </w:r>
            <w:r>
              <w:rPr>
                <w:noProof/>
                <w:webHidden/>
              </w:rPr>
              <w:tab/>
            </w:r>
            <w:r>
              <w:rPr>
                <w:noProof/>
                <w:webHidden/>
              </w:rPr>
              <w:fldChar w:fldCharType="begin"/>
            </w:r>
            <w:r>
              <w:rPr>
                <w:noProof/>
                <w:webHidden/>
              </w:rPr>
              <w:instrText xml:space="preserve"> PAGEREF _Toc81858499 \h </w:instrText>
            </w:r>
            <w:r>
              <w:rPr>
                <w:noProof/>
                <w:webHidden/>
              </w:rPr>
            </w:r>
          </w:ins>
          <w:r>
            <w:rPr>
              <w:noProof/>
              <w:webHidden/>
            </w:rPr>
            <w:fldChar w:fldCharType="separate"/>
          </w:r>
          <w:ins w:id="71" w:author="Yang Yang" w:date="2021-09-06T22:07:00Z">
            <w:r>
              <w:rPr>
                <w:noProof/>
                <w:webHidden/>
              </w:rPr>
              <w:t>18</w:t>
            </w:r>
            <w:r>
              <w:rPr>
                <w:noProof/>
                <w:webHidden/>
              </w:rPr>
              <w:fldChar w:fldCharType="end"/>
            </w:r>
            <w:r w:rsidRPr="00EC51D7">
              <w:rPr>
                <w:rStyle w:val="Hyperlink"/>
                <w:noProof/>
              </w:rPr>
              <w:fldChar w:fldCharType="end"/>
            </w:r>
          </w:ins>
        </w:p>
        <w:p w14:paraId="60B40F34" w14:textId="77E4EAA6" w:rsidR="004B5EA4" w:rsidDel="007C0949" w:rsidRDefault="007C0949">
          <w:pPr>
            <w:pStyle w:val="TOC1"/>
            <w:tabs>
              <w:tab w:val="right" w:leader="dot" w:pos="9350"/>
            </w:tabs>
            <w:rPr>
              <w:del w:id="72" w:author="Yang Yang" w:date="2021-08-05T00:25:00Z"/>
              <w:b w:val="0"/>
              <w:bCs w:val="0"/>
              <w:i w:val="0"/>
              <w:iCs w:val="0"/>
              <w:noProof/>
            </w:rPr>
          </w:pPr>
          <w:del w:id="73" w:author="Yang Yang" w:date="2021-08-05T00:25:00Z">
            <w:r w:rsidDel="007C0949">
              <w:rPr>
                <w:b w:val="0"/>
                <w:bCs w:val="0"/>
                <w:i w:val="0"/>
                <w:iCs w:val="0"/>
                <w:noProof/>
              </w:rPr>
              <w:fldChar w:fldCharType="begin"/>
            </w:r>
            <w:r w:rsidDel="007C0949">
              <w:rPr>
                <w:noProof/>
              </w:rPr>
              <w:delInstrText xml:space="preserve"> HYPERLINK \l "_Toc76683187" </w:delInstrText>
            </w:r>
            <w:r w:rsidDel="007C0949">
              <w:rPr>
                <w:b w:val="0"/>
                <w:bCs w:val="0"/>
                <w:i w:val="0"/>
                <w:iCs w:val="0"/>
                <w:noProof/>
              </w:rPr>
              <w:fldChar w:fldCharType="separate"/>
            </w:r>
          </w:del>
          <w:ins w:id="74" w:author="Yang Yang" w:date="2021-09-06T22:07:00Z">
            <w:r w:rsidR="0035009C">
              <w:rPr>
                <w:i w:val="0"/>
                <w:iCs w:val="0"/>
                <w:noProof/>
              </w:rPr>
              <w:t>Error! Hyperlink reference not valid.</w:t>
            </w:r>
          </w:ins>
          <w:del w:id="75" w:author="Yang Yang" w:date="2021-08-05T00:25:00Z">
            <w:r w:rsidR="004B5EA4" w:rsidRPr="005C44CD" w:rsidDel="007C0949">
              <w:rPr>
                <w:rStyle w:val="Hyperlink"/>
                <w:noProof/>
              </w:rPr>
              <w:delText>Overview</w:delText>
            </w:r>
            <w:r w:rsidR="004B5EA4" w:rsidDel="007C0949">
              <w:rPr>
                <w:noProof/>
                <w:webHidden/>
              </w:rPr>
              <w:tab/>
            </w:r>
            <w:r w:rsidR="004B5EA4" w:rsidDel="007C0949">
              <w:rPr>
                <w:b w:val="0"/>
                <w:bCs w:val="0"/>
                <w:i w:val="0"/>
                <w:iCs w:val="0"/>
                <w:noProof/>
                <w:webHidden/>
              </w:rPr>
              <w:fldChar w:fldCharType="begin"/>
            </w:r>
            <w:r w:rsidR="004B5EA4" w:rsidDel="007C0949">
              <w:rPr>
                <w:noProof/>
                <w:webHidden/>
              </w:rPr>
              <w:delInstrText xml:space="preserve"> PAGEREF _Toc76683187 \h </w:delInstrText>
            </w:r>
            <w:r w:rsidR="004B5EA4" w:rsidDel="007C0949">
              <w:rPr>
                <w:b w:val="0"/>
                <w:bCs w:val="0"/>
                <w:i w:val="0"/>
                <w:iCs w:val="0"/>
                <w:noProof/>
                <w:webHidden/>
              </w:rPr>
            </w:r>
            <w:r w:rsidR="004B5EA4" w:rsidDel="007C0949">
              <w:rPr>
                <w:b w:val="0"/>
                <w:bCs w:val="0"/>
                <w:i w:val="0"/>
                <w:iCs w:val="0"/>
                <w:noProof/>
                <w:webHidden/>
              </w:rPr>
              <w:fldChar w:fldCharType="separate"/>
            </w:r>
            <w:r w:rsidR="004B5EA4" w:rsidDel="007C0949">
              <w:rPr>
                <w:noProof/>
                <w:webHidden/>
              </w:rPr>
              <w:delText>3</w:delText>
            </w:r>
            <w:r w:rsidR="004B5EA4" w:rsidDel="007C0949">
              <w:rPr>
                <w:b w:val="0"/>
                <w:bCs w:val="0"/>
                <w:i w:val="0"/>
                <w:iCs w:val="0"/>
                <w:noProof/>
                <w:webHidden/>
              </w:rPr>
              <w:fldChar w:fldCharType="end"/>
            </w:r>
            <w:r w:rsidDel="007C0949">
              <w:rPr>
                <w:b w:val="0"/>
                <w:bCs w:val="0"/>
                <w:i w:val="0"/>
                <w:iCs w:val="0"/>
                <w:noProof/>
              </w:rPr>
              <w:fldChar w:fldCharType="end"/>
            </w:r>
          </w:del>
        </w:p>
        <w:p w14:paraId="76B81747" w14:textId="4ECEBBEC" w:rsidR="004B5EA4" w:rsidDel="007C0949" w:rsidRDefault="007C0949">
          <w:pPr>
            <w:pStyle w:val="TOC1"/>
            <w:tabs>
              <w:tab w:val="right" w:leader="dot" w:pos="9350"/>
            </w:tabs>
            <w:rPr>
              <w:del w:id="76" w:author="Yang Yang" w:date="2021-08-05T00:25:00Z"/>
              <w:b w:val="0"/>
              <w:bCs w:val="0"/>
              <w:i w:val="0"/>
              <w:iCs w:val="0"/>
              <w:noProof/>
            </w:rPr>
          </w:pPr>
          <w:del w:id="77" w:author="Yang Yang" w:date="2021-08-05T00:25:00Z">
            <w:r w:rsidDel="007C0949">
              <w:rPr>
                <w:b w:val="0"/>
                <w:bCs w:val="0"/>
                <w:i w:val="0"/>
                <w:iCs w:val="0"/>
                <w:noProof/>
              </w:rPr>
              <w:fldChar w:fldCharType="begin"/>
            </w:r>
            <w:r w:rsidDel="007C0949">
              <w:rPr>
                <w:noProof/>
              </w:rPr>
              <w:delInstrText xml:space="preserve"> HYPERLINK \l "_Toc76683188" </w:delInstrText>
            </w:r>
            <w:r w:rsidDel="007C0949">
              <w:rPr>
                <w:b w:val="0"/>
                <w:bCs w:val="0"/>
                <w:i w:val="0"/>
                <w:iCs w:val="0"/>
                <w:noProof/>
              </w:rPr>
              <w:fldChar w:fldCharType="separate"/>
            </w:r>
          </w:del>
          <w:ins w:id="78" w:author="Yang Yang" w:date="2021-09-06T22:07:00Z">
            <w:r w:rsidR="0035009C">
              <w:rPr>
                <w:i w:val="0"/>
                <w:iCs w:val="0"/>
                <w:noProof/>
              </w:rPr>
              <w:t>Error! Hyperlink reference not valid.</w:t>
            </w:r>
          </w:ins>
          <w:del w:id="79" w:author="Yang Yang" w:date="2021-08-05T00:25:00Z">
            <w:r w:rsidR="004B5EA4" w:rsidRPr="005C44CD" w:rsidDel="007C0949">
              <w:rPr>
                <w:rStyle w:val="Hyperlink"/>
                <w:noProof/>
              </w:rPr>
              <w:delText>Files Included</w:delText>
            </w:r>
            <w:r w:rsidR="004B5EA4" w:rsidDel="007C0949">
              <w:rPr>
                <w:noProof/>
                <w:webHidden/>
              </w:rPr>
              <w:tab/>
            </w:r>
            <w:r w:rsidR="004B5EA4" w:rsidDel="007C0949">
              <w:rPr>
                <w:b w:val="0"/>
                <w:bCs w:val="0"/>
                <w:i w:val="0"/>
                <w:iCs w:val="0"/>
                <w:noProof/>
                <w:webHidden/>
              </w:rPr>
              <w:fldChar w:fldCharType="begin"/>
            </w:r>
            <w:r w:rsidR="004B5EA4" w:rsidDel="007C0949">
              <w:rPr>
                <w:noProof/>
                <w:webHidden/>
              </w:rPr>
              <w:delInstrText xml:space="preserve"> PAGEREF _Toc76683188 \h </w:delInstrText>
            </w:r>
            <w:r w:rsidR="004B5EA4" w:rsidDel="007C0949">
              <w:rPr>
                <w:b w:val="0"/>
                <w:bCs w:val="0"/>
                <w:i w:val="0"/>
                <w:iCs w:val="0"/>
                <w:noProof/>
                <w:webHidden/>
              </w:rPr>
            </w:r>
            <w:r w:rsidR="004B5EA4" w:rsidDel="007C0949">
              <w:rPr>
                <w:b w:val="0"/>
                <w:bCs w:val="0"/>
                <w:i w:val="0"/>
                <w:iCs w:val="0"/>
                <w:noProof/>
                <w:webHidden/>
              </w:rPr>
              <w:fldChar w:fldCharType="separate"/>
            </w:r>
            <w:r w:rsidR="004B5EA4" w:rsidDel="007C0949">
              <w:rPr>
                <w:noProof/>
                <w:webHidden/>
              </w:rPr>
              <w:delText>3</w:delText>
            </w:r>
            <w:r w:rsidR="004B5EA4" w:rsidDel="007C0949">
              <w:rPr>
                <w:b w:val="0"/>
                <w:bCs w:val="0"/>
                <w:i w:val="0"/>
                <w:iCs w:val="0"/>
                <w:noProof/>
                <w:webHidden/>
              </w:rPr>
              <w:fldChar w:fldCharType="end"/>
            </w:r>
            <w:r w:rsidDel="007C0949">
              <w:rPr>
                <w:b w:val="0"/>
                <w:bCs w:val="0"/>
                <w:i w:val="0"/>
                <w:iCs w:val="0"/>
                <w:noProof/>
              </w:rPr>
              <w:fldChar w:fldCharType="end"/>
            </w:r>
          </w:del>
        </w:p>
        <w:p w14:paraId="0F61F362" w14:textId="2C7AE12F" w:rsidR="004B5EA4" w:rsidDel="007C0949" w:rsidRDefault="007C0949">
          <w:pPr>
            <w:pStyle w:val="TOC1"/>
            <w:tabs>
              <w:tab w:val="right" w:leader="dot" w:pos="9350"/>
            </w:tabs>
            <w:rPr>
              <w:del w:id="80" w:author="Yang Yang" w:date="2021-08-05T00:25:00Z"/>
              <w:b w:val="0"/>
              <w:bCs w:val="0"/>
              <w:i w:val="0"/>
              <w:iCs w:val="0"/>
              <w:noProof/>
            </w:rPr>
          </w:pPr>
          <w:del w:id="81" w:author="Yang Yang" w:date="2021-08-05T00:25:00Z">
            <w:r w:rsidDel="007C0949">
              <w:rPr>
                <w:b w:val="0"/>
                <w:bCs w:val="0"/>
                <w:i w:val="0"/>
                <w:iCs w:val="0"/>
                <w:noProof/>
              </w:rPr>
              <w:fldChar w:fldCharType="begin"/>
            </w:r>
            <w:r w:rsidDel="007C0949">
              <w:rPr>
                <w:noProof/>
              </w:rPr>
              <w:delInstrText xml:space="preserve"> HYPERLINK \l "_Toc76683189" </w:delInstrText>
            </w:r>
            <w:r w:rsidDel="007C0949">
              <w:rPr>
                <w:b w:val="0"/>
                <w:bCs w:val="0"/>
                <w:i w:val="0"/>
                <w:iCs w:val="0"/>
                <w:noProof/>
              </w:rPr>
              <w:fldChar w:fldCharType="separate"/>
            </w:r>
          </w:del>
          <w:ins w:id="82" w:author="Yang Yang" w:date="2021-09-06T22:07:00Z">
            <w:r w:rsidR="0035009C">
              <w:rPr>
                <w:i w:val="0"/>
                <w:iCs w:val="0"/>
                <w:noProof/>
              </w:rPr>
              <w:t>Error! Hyperlink reference not valid.</w:t>
            </w:r>
          </w:ins>
          <w:del w:id="83" w:author="Yang Yang" w:date="2021-08-05T00:25:00Z">
            <w:r w:rsidR="004B5EA4" w:rsidRPr="005C44CD" w:rsidDel="007C0949">
              <w:rPr>
                <w:rStyle w:val="Hyperlink"/>
                <w:noProof/>
              </w:rPr>
              <w:delText>Overall Workflow</w:delText>
            </w:r>
            <w:r w:rsidR="004B5EA4" w:rsidDel="007C0949">
              <w:rPr>
                <w:noProof/>
                <w:webHidden/>
              </w:rPr>
              <w:tab/>
            </w:r>
            <w:r w:rsidR="004B5EA4" w:rsidDel="007C0949">
              <w:rPr>
                <w:b w:val="0"/>
                <w:bCs w:val="0"/>
                <w:i w:val="0"/>
                <w:iCs w:val="0"/>
                <w:noProof/>
                <w:webHidden/>
              </w:rPr>
              <w:fldChar w:fldCharType="begin"/>
            </w:r>
            <w:r w:rsidR="004B5EA4" w:rsidDel="007C0949">
              <w:rPr>
                <w:noProof/>
                <w:webHidden/>
              </w:rPr>
              <w:delInstrText xml:space="preserve"> PAGEREF _Toc76683189 \h </w:delInstrText>
            </w:r>
            <w:r w:rsidR="004B5EA4" w:rsidDel="007C0949">
              <w:rPr>
                <w:b w:val="0"/>
                <w:bCs w:val="0"/>
                <w:i w:val="0"/>
                <w:iCs w:val="0"/>
                <w:noProof/>
                <w:webHidden/>
              </w:rPr>
            </w:r>
            <w:r w:rsidR="004B5EA4" w:rsidDel="007C0949">
              <w:rPr>
                <w:b w:val="0"/>
                <w:bCs w:val="0"/>
                <w:i w:val="0"/>
                <w:iCs w:val="0"/>
                <w:noProof/>
                <w:webHidden/>
              </w:rPr>
              <w:fldChar w:fldCharType="separate"/>
            </w:r>
            <w:r w:rsidR="004B5EA4" w:rsidDel="007C0949">
              <w:rPr>
                <w:noProof/>
                <w:webHidden/>
              </w:rPr>
              <w:delText>4</w:delText>
            </w:r>
            <w:r w:rsidR="004B5EA4" w:rsidDel="007C0949">
              <w:rPr>
                <w:b w:val="0"/>
                <w:bCs w:val="0"/>
                <w:i w:val="0"/>
                <w:iCs w:val="0"/>
                <w:noProof/>
                <w:webHidden/>
              </w:rPr>
              <w:fldChar w:fldCharType="end"/>
            </w:r>
            <w:r w:rsidDel="007C0949">
              <w:rPr>
                <w:b w:val="0"/>
                <w:bCs w:val="0"/>
                <w:i w:val="0"/>
                <w:iCs w:val="0"/>
                <w:noProof/>
              </w:rPr>
              <w:fldChar w:fldCharType="end"/>
            </w:r>
          </w:del>
        </w:p>
        <w:p w14:paraId="3BC2C25B" w14:textId="66107FC0" w:rsidR="004B5EA4" w:rsidDel="007C0949" w:rsidRDefault="007C0949">
          <w:pPr>
            <w:pStyle w:val="TOC1"/>
            <w:tabs>
              <w:tab w:val="right" w:leader="dot" w:pos="9350"/>
            </w:tabs>
            <w:rPr>
              <w:del w:id="84" w:author="Yang Yang" w:date="2021-08-05T00:25:00Z"/>
              <w:b w:val="0"/>
              <w:bCs w:val="0"/>
              <w:i w:val="0"/>
              <w:iCs w:val="0"/>
              <w:noProof/>
            </w:rPr>
          </w:pPr>
          <w:del w:id="85" w:author="Yang Yang" w:date="2021-08-05T00:25:00Z">
            <w:r w:rsidDel="007C0949">
              <w:rPr>
                <w:b w:val="0"/>
                <w:bCs w:val="0"/>
                <w:i w:val="0"/>
                <w:iCs w:val="0"/>
                <w:noProof/>
              </w:rPr>
              <w:fldChar w:fldCharType="begin"/>
            </w:r>
            <w:r w:rsidDel="007C0949">
              <w:rPr>
                <w:noProof/>
              </w:rPr>
              <w:delInstrText xml:space="preserve"> HYPERLINK \l "_Toc76683190" </w:delInstrText>
            </w:r>
            <w:r w:rsidDel="007C0949">
              <w:rPr>
                <w:b w:val="0"/>
                <w:bCs w:val="0"/>
                <w:i w:val="0"/>
                <w:iCs w:val="0"/>
                <w:noProof/>
              </w:rPr>
              <w:fldChar w:fldCharType="separate"/>
            </w:r>
          </w:del>
          <w:ins w:id="86" w:author="Yang Yang" w:date="2021-09-06T22:07:00Z">
            <w:r w:rsidR="0035009C">
              <w:rPr>
                <w:i w:val="0"/>
                <w:iCs w:val="0"/>
                <w:noProof/>
              </w:rPr>
              <w:t>Error! Hyperlink reference not valid.</w:t>
            </w:r>
          </w:ins>
          <w:del w:id="87" w:author="Yang Yang" w:date="2021-08-05T00:25:00Z">
            <w:r w:rsidR="004B5EA4" w:rsidRPr="005C44CD" w:rsidDel="007C0949">
              <w:rPr>
                <w:rStyle w:val="Hyperlink"/>
                <w:noProof/>
              </w:rPr>
              <w:delText>Detailed Description and Algorithms</w:delText>
            </w:r>
            <w:r w:rsidR="004B5EA4" w:rsidDel="007C0949">
              <w:rPr>
                <w:noProof/>
                <w:webHidden/>
              </w:rPr>
              <w:tab/>
            </w:r>
            <w:r w:rsidR="004B5EA4" w:rsidDel="007C0949">
              <w:rPr>
                <w:b w:val="0"/>
                <w:bCs w:val="0"/>
                <w:i w:val="0"/>
                <w:iCs w:val="0"/>
                <w:noProof/>
                <w:webHidden/>
              </w:rPr>
              <w:fldChar w:fldCharType="begin"/>
            </w:r>
            <w:r w:rsidR="004B5EA4" w:rsidDel="007C0949">
              <w:rPr>
                <w:noProof/>
                <w:webHidden/>
              </w:rPr>
              <w:delInstrText xml:space="preserve"> PAGEREF _Toc76683190 \h </w:delInstrText>
            </w:r>
            <w:r w:rsidR="004B5EA4" w:rsidDel="007C0949">
              <w:rPr>
                <w:b w:val="0"/>
                <w:bCs w:val="0"/>
                <w:i w:val="0"/>
                <w:iCs w:val="0"/>
                <w:noProof/>
                <w:webHidden/>
              </w:rPr>
            </w:r>
            <w:r w:rsidR="004B5EA4" w:rsidDel="007C0949">
              <w:rPr>
                <w:b w:val="0"/>
                <w:bCs w:val="0"/>
                <w:i w:val="0"/>
                <w:iCs w:val="0"/>
                <w:noProof/>
                <w:webHidden/>
              </w:rPr>
              <w:fldChar w:fldCharType="separate"/>
            </w:r>
            <w:r w:rsidR="004B5EA4" w:rsidDel="007C0949">
              <w:rPr>
                <w:noProof/>
                <w:webHidden/>
              </w:rPr>
              <w:delText>5</w:delText>
            </w:r>
            <w:r w:rsidR="004B5EA4" w:rsidDel="007C0949">
              <w:rPr>
                <w:b w:val="0"/>
                <w:bCs w:val="0"/>
                <w:i w:val="0"/>
                <w:iCs w:val="0"/>
                <w:noProof/>
                <w:webHidden/>
              </w:rPr>
              <w:fldChar w:fldCharType="end"/>
            </w:r>
            <w:r w:rsidDel="007C0949">
              <w:rPr>
                <w:b w:val="0"/>
                <w:bCs w:val="0"/>
                <w:i w:val="0"/>
                <w:iCs w:val="0"/>
                <w:noProof/>
              </w:rPr>
              <w:fldChar w:fldCharType="end"/>
            </w:r>
          </w:del>
        </w:p>
        <w:p w14:paraId="39A6E909" w14:textId="3C308E59" w:rsidR="004B5EA4" w:rsidDel="007C0949" w:rsidRDefault="007C0949">
          <w:pPr>
            <w:pStyle w:val="TOC2"/>
            <w:tabs>
              <w:tab w:val="right" w:leader="dot" w:pos="9350"/>
            </w:tabs>
            <w:rPr>
              <w:del w:id="88" w:author="Yang Yang" w:date="2021-08-05T00:25:00Z"/>
              <w:b w:val="0"/>
              <w:bCs w:val="0"/>
              <w:noProof/>
              <w:sz w:val="24"/>
              <w:szCs w:val="24"/>
            </w:rPr>
          </w:pPr>
          <w:del w:id="89" w:author="Yang Yang" w:date="2021-08-05T00:25:00Z">
            <w:r w:rsidDel="007C0949">
              <w:rPr>
                <w:b w:val="0"/>
                <w:bCs w:val="0"/>
                <w:noProof/>
              </w:rPr>
              <w:fldChar w:fldCharType="begin"/>
            </w:r>
            <w:r w:rsidDel="007C0949">
              <w:rPr>
                <w:noProof/>
              </w:rPr>
              <w:delInstrText xml:space="preserve"> HYPERLINK \l "_Toc76683191" </w:delInstrText>
            </w:r>
            <w:r w:rsidDel="007C0949">
              <w:rPr>
                <w:b w:val="0"/>
                <w:bCs w:val="0"/>
                <w:noProof/>
              </w:rPr>
              <w:fldChar w:fldCharType="separate"/>
            </w:r>
          </w:del>
          <w:ins w:id="90" w:author="Yang Yang" w:date="2021-09-06T22:07:00Z">
            <w:r w:rsidR="0035009C">
              <w:rPr>
                <w:noProof/>
              </w:rPr>
              <w:t>Error! Hyperlink reference not valid.</w:t>
            </w:r>
          </w:ins>
          <w:del w:id="91" w:author="Yang Yang" w:date="2021-08-05T00:25:00Z">
            <w:r w:rsidR="004B5EA4" w:rsidRPr="005C44CD" w:rsidDel="007C0949">
              <w:rPr>
                <w:rStyle w:val="Hyperlink"/>
                <w:noProof/>
              </w:rPr>
              <w:delText>Constructions</w:delText>
            </w:r>
            <w:r w:rsidR="004B5EA4" w:rsidDel="007C0949">
              <w:rPr>
                <w:noProof/>
                <w:webHidden/>
              </w:rPr>
              <w:tab/>
            </w:r>
            <w:r w:rsidR="004B5EA4" w:rsidDel="007C0949">
              <w:rPr>
                <w:b w:val="0"/>
                <w:bCs w:val="0"/>
                <w:noProof/>
                <w:webHidden/>
              </w:rPr>
              <w:fldChar w:fldCharType="begin"/>
            </w:r>
            <w:r w:rsidR="004B5EA4" w:rsidDel="007C0949">
              <w:rPr>
                <w:noProof/>
                <w:webHidden/>
              </w:rPr>
              <w:delInstrText xml:space="preserve"> PAGEREF _Toc76683191 \h </w:delInstrText>
            </w:r>
            <w:r w:rsidR="004B5EA4" w:rsidDel="007C0949">
              <w:rPr>
                <w:b w:val="0"/>
                <w:bCs w:val="0"/>
                <w:noProof/>
                <w:webHidden/>
              </w:rPr>
            </w:r>
            <w:r w:rsidR="004B5EA4" w:rsidDel="007C0949">
              <w:rPr>
                <w:b w:val="0"/>
                <w:bCs w:val="0"/>
                <w:noProof/>
                <w:webHidden/>
              </w:rPr>
              <w:fldChar w:fldCharType="separate"/>
            </w:r>
            <w:r w:rsidR="004B5EA4" w:rsidDel="007C0949">
              <w:rPr>
                <w:noProof/>
                <w:webHidden/>
              </w:rPr>
              <w:delText>5</w:delText>
            </w:r>
            <w:r w:rsidR="004B5EA4" w:rsidDel="007C0949">
              <w:rPr>
                <w:b w:val="0"/>
                <w:bCs w:val="0"/>
                <w:noProof/>
                <w:webHidden/>
              </w:rPr>
              <w:fldChar w:fldCharType="end"/>
            </w:r>
            <w:r w:rsidDel="007C0949">
              <w:rPr>
                <w:b w:val="0"/>
                <w:bCs w:val="0"/>
                <w:noProof/>
              </w:rPr>
              <w:fldChar w:fldCharType="end"/>
            </w:r>
          </w:del>
        </w:p>
        <w:p w14:paraId="5346DF27" w14:textId="64C32B1C" w:rsidR="004B5EA4" w:rsidDel="007C0949" w:rsidRDefault="007C0949">
          <w:pPr>
            <w:pStyle w:val="TOC3"/>
            <w:tabs>
              <w:tab w:val="right" w:leader="dot" w:pos="9350"/>
            </w:tabs>
            <w:rPr>
              <w:del w:id="92" w:author="Yang Yang" w:date="2021-08-05T00:25:00Z"/>
              <w:noProof/>
              <w:sz w:val="24"/>
              <w:szCs w:val="24"/>
            </w:rPr>
          </w:pPr>
          <w:del w:id="93" w:author="Yang Yang" w:date="2021-08-05T00:25:00Z">
            <w:r w:rsidDel="007C0949">
              <w:rPr>
                <w:noProof/>
              </w:rPr>
              <w:fldChar w:fldCharType="begin"/>
            </w:r>
            <w:r w:rsidDel="007C0949">
              <w:rPr>
                <w:noProof/>
              </w:rPr>
              <w:delInstrText xml:space="preserve"> HYPERLINK \l "_Toc76683192" </w:delInstrText>
            </w:r>
            <w:r w:rsidDel="007C0949">
              <w:rPr>
                <w:noProof/>
              </w:rPr>
              <w:fldChar w:fldCharType="separate"/>
            </w:r>
          </w:del>
          <w:ins w:id="94" w:author="Yang Yang" w:date="2021-09-06T22:07:00Z">
            <w:r w:rsidR="0035009C">
              <w:rPr>
                <w:b/>
                <w:bCs/>
                <w:noProof/>
              </w:rPr>
              <w:t>Error! Hyperlink reference not valid.</w:t>
            </w:r>
          </w:ins>
          <w:del w:id="95" w:author="Yang Yang" w:date="2021-08-05T00:25:00Z">
            <w:r w:rsidR="004B5EA4" w:rsidRPr="005C44CD" w:rsidDel="007C0949">
              <w:rPr>
                <w:rStyle w:val="Hyperlink"/>
                <w:noProof/>
              </w:rPr>
              <w:delText>Plural nouns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_Toc76683192 \h </w:delInstrText>
            </w:r>
            <w:r w:rsidR="004B5EA4" w:rsidDel="007C0949">
              <w:rPr>
                <w:noProof/>
                <w:webHidden/>
              </w:rPr>
            </w:r>
            <w:r w:rsidR="004B5EA4" w:rsidDel="007C0949">
              <w:rPr>
                <w:noProof/>
                <w:webHidden/>
              </w:rPr>
              <w:fldChar w:fldCharType="separate"/>
            </w:r>
            <w:r w:rsidR="004B5EA4" w:rsidDel="007C0949">
              <w:rPr>
                <w:noProof/>
                <w:webHidden/>
              </w:rPr>
              <w:delText>6</w:delText>
            </w:r>
            <w:r w:rsidR="004B5EA4" w:rsidDel="007C0949">
              <w:rPr>
                <w:noProof/>
                <w:webHidden/>
              </w:rPr>
              <w:fldChar w:fldCharType="end"/>
            </w:r>
            <w:r w:rsidDel="007C0949">
              <w:rPr>
                <w:noProof/>
              </w:rPr>
              <w:fldChar w:fldCharType="end"/>
            </w:r>
          </w:del>
        </w:p>
        <w:p w14:paraId="60EBAFAF" w14:textId="4446DE21" w:rsidR="004B5EA4" w:rsidDel="007C0949" w:rsidRDefault="007C0949">
          <w:pPr>
            <w:pStyle w:val="TOC3"/>
            <w:tabs>
              <w:tab w:val="right" w:leader="dot" w:pos="9350"/>
            </w:tabs>
            <w:rPr>
              <w:del w:id="96" w:author="Yang Yang" w:date="2021-08-05T00:25:00Z"/>
              <w:noProof/>
              <w:sz w:val="24"/>
              <w:szCs w:val="24"/>
            </w:rPr>
          </w:pPr>
          <w:del w:id="97" w:author="Yang Yang" w:date="2021-08-05T00:25:00Z">
            <w:r w:rsidDel="007C0949">
              <w:rPr>
                <w:noProof/>
              </w:rPr>
              <w:fldChar w:fldCharType="begin"/>
            </w:r>
            <w:r w:rsidDel="007C0949">
              <w:rPr>
                <w:noProof/>
              </w:rPr>
              <w:delInstrText xml:space="preserve"> HYPERLINK \l "_Toc76683193" </w:delInstrText>
            </w:r>
            <w:r w:rsidDel="007C0949">
              <w:rPr>
                <w:noProof/>
              </w:rPr>
              <w:fldChar w:fldCharType="separate"/>
            </w:r>
          </w:del>
          <w:ins w:id="98" w:author="Yang Yang" w:date="2021-09-06T22:07:00Z">
            <w:r w:rsidR="0035009C">
              <w:rPr>
                <w:b/>
                <w:bCs/>
                <w:noProof/>
              </w:rPr>
              <w:t>Error! Hyperlink reference not valid.</w:t>
            </w:r>
          </w:ins>
          <w:del w:id="99" w:author="Yang Yang" w:date="2021-08-05T00:25:00Z">
            <w:r w:rsidR="004B5EA4" w:rsidRPr="005C44CD" w:rsidDel="007C0949">
              <w:rPr>
                <w:rStyle w:val="Hyperlink"/>
                <w:noProof/>
              </w:rPr>
              <w:delText>Parallel structure</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_Toc76683193 \h </w:delInstrText>
            </w:r>
            <w:r w:rsidR="004B5EA4" w:rsidDel="007C0949">
              <w:rPr>
                <w:noProof/>
                <w:webHidden/>
              </w:rPr>
            </w:r>
            <w:r w:rsidR="004B5EA4" w:rsidDel="007C0949">
              <w:rPr>
                <w:noProof/>
                <w:webHidden/>
              </w:rPr>
              <w:fldChar w:fldCharType="separate"/>
            </w:r>
            <w:r w:rsidR="004B5EA4" w:rsidDel="007C0949">
              <w:rPr>
                <w:noProof/>
                <w:webHidden/>
              </w:rPr>
              <w:delText>7</w:delText>
            </w:r>
            <w:r w:rsidR="004B5EA4" w:rsidDel="007C0949">
              <w:rPr>
                <w:noProof/>
                <w:webHidden/>
              </w:rPr>
              <w:fldChar w:fldCharType="end"/>
            </w:r>
            <w:r w:rsidDel="007C0949">
              <w:rPr>
                <w:noProof/>
              </w:rPr>
              <w:fldChar w:fldCharType="end"/>
            </w:r>
          </w:del>
        </w:p>
        <w:p w14:paraId="4CBFC895" w14:textId="22C015AA" w:rsidR="004B5EA4" w:rsidDel="007C0949" w:rsidRDefault="007C0949">
          <w:pPr>
            <w:pStyle w:val="TOC2"/>
            <w:tabs>
              <w:tab w:val="right" w:leader="dot" w:pos="9350"/>
            </w:tabs>
            <w:rPr>
              <w:del w:id="100" w:author="Yang Yang" w:date="2021-08-05T00:25:00Z"/>
              <w:b w:val="0"/>
              <w:bCs w:val="0"/>
              <w:noProof/>
              <w:sz w:val="24"/>
              <w:szCs w:val="24"/>
            </w:rPr>
          </w:pPr>
          <w:del w:id="101" w:author="Yang Yang" w:date="2021-08-05T00:25:00Z">
            <w:r w:rsidDel="007C0949">
              <w:rPr>
                <w:b w:val="0"/>
                <w:bCs w:val="0"/>
                <w:noProof/>
              </w:rPr>
              <w:fldChar w:fldCharType="begin"/>
            </w:r>
            <w:r w:rsidDel="007C0949">
              <w:rPr>
                <w:noProof/>
              </w:rPr>
              <w:delInstrText xml:space="preserve"> HYPERLINK \l "_Toc76683194" </w:delInstrText>
            </w:r>
            <w:r w:rsidDel="007C0949">
              <w:rPr>
                <w:b w:val="0"/>
                <w:bCs w:val="0"/>
                <w:noProof/>
              </w:rPr>
              <w:fldChar w:fldCharType="separate"/>
            </w:r>
          </w:del>
          <w:ins w:id="102" w:author="Yang Yang" w:date="2021-09-06T22:07:00Z">
            <w:r w:rsidR="0035009C">
              <w:rPr>
                <w:noProof/>
              </w:rPr>
              <w:t>Error! Hyperlink reference not valid.</w:t>
            </w:r>
          </w:ins>
          <w:del w:id="103" w:author="Yang Yang" w:date="2021-08-05T00:25:00Z">
            <w:r w:rsidR="004B5EA4" w:rsidRPr="005C44CD" w:rsidDel="007C0949">
              <w:rPr>
                <w:rStyle w:val="Hyperlink"/>
                <w:noProof/>
              </w:rPr>
              <w:delText>Context</w:delText>
            </w:r>
            <w:r w:rsidR="004B5EA4" w:rsidDel="007C0949">
              <w:rPr>
                <w:noProof/>
                <w:webHidden/>
              </w:rPr>
              <w:tab/>
            </w:r>
            <w:r w:rsidR="004B5EA4" w:rsidDel="007C0949">
              <w:rPr>
                <w:b w:val="0"/>
                <w:bCs w:val="0"/>
                <w:noProof/>
                <w:webHidden/>
              </w:rPr>
              <w:fldChar w:fldCharType="begin"/>
            </w:r>
            <w:r w:rsidR="004B5EA4" w:rsidDel="007C0949">
              <w:rPr>
                <w:noProof/>
                <w:webHidden/>
              </w:rPr>
              <w:delInstrText xml:space="preserve"> PAGEREF _Toc76683194 \h </w:delInstrText>
            </w:r>
            <w:r w:rsidR="004B5EA4" w:rsidDel="007C0949">
              <w:rPr>
                <w:b w:val="0"/>
                <w:bCs w:val="0"/>
                <w:noProof/>
                <w:webHidden/>
              </w:rPr>
            </w:r>
            <w:r w:rsidR="004B5EA4" w:rsidDel="007C0949">
              <w:rPr>
                <w:b w:val="0"/>
                <w:bCs w:val="0"/>
                <w:noProof/>
                <w:webHidden/>
              </w:rPr>
              <w:fldChar w:fldCharType="separate"/>
            </w:r>
            <w:r w:rsidR="004B5EA4" w:rsidDel="007C0949">
              <w:rPr>
                <w:noProof/>
                <w:webHidden/>
              </w:rPr>
              <w:delText>8</w:delText>
            </w:r>
            <w:r w:rsidR="004B5EA4" w:rsidDel="007C0949">
              <w:rPr>
                <w:b w:val="0"/>
                <w:bCs w:val="0"/>
                <w:noProof/>
                <w:webHidden/>
              </w:rPr>
              <w:fldChar w:fldCharType="end"/>
            </w:r>
            <w:r w:rsidDel="007C0949">
              <w:rPr>
                <w:b w:val="0"/>
                <w:bCs w:val="0"/>
                <w:noProof/>
              </w:rPr>
              <w:fldChar w:fldCharType="end"/>
            </w:r>
          </w:del>
        </w:p>
        <w:p w14:paraId="747EC734" w14:textId="6B40686D" w:rsidR="004B5EA4" w:rsidDel="007C0949" w:rsidRDefault="007C0949">
          <w:pPr>
            <w:pStyle w:val="TOC3"/>
            <w:tabs>
              <w:tab w:val="right" w:leader="dot" w:pos="9350"/>
            </w:tabs>
            <w:rPr>
              <w:del w:id="104" w:author="Yang Yang" w:date="2021-08-05T00:25:00Z"/>
              <w:noProof/>
              <w:sz w:val="24"/>
              <w:szCs w:val="24"/>
            </w:rPr>
          </w:pPr>
          <w:del w:id="105" w:author="Yang Yang" w:date="2021-08-05T00:25:00Z">
            <w:r w:rsidDel="007C0949">
              <w:rPr>
                <w:noProof/>
              </w:rPr>
              <w:fldChar w:fldCharType="begin"/>
            </w:r>
            <w:r w:rsidDel="007C0949">
              <w:rPr>
                <w:noProof/>
              </w:rPr>
              <w:delInstrText xml:space="preserve"> HYPERLINK \l "_Toc76683195" </w:delInstrText>
            </w:r>
            <w:r w:rsidDel="007C0949">
              <w:rPr>
                <w:noProof/>
              </w:rPr>
              <w:fldChar w:fldCharType="separate"/>
            </w:r>
          </w:del>
          <w:ins w:id="106" w:author="Yang Yang" w:date="2021-09-06T22:07:00Z">
            <w:r w:rsidR="0035009C">
              <w:rPr>
                <w:b/>
                <w:bCs/>
                <w:noProof/>
              </w:rPr>
              <w:t>Error! Hyperlink reference not valid.</w:t>
            </w:r>
          </w:ins>
          <w:del w:id="107" w:author="Yang Yang" w:date="2021-08-05T00:25:00Z">
            <w:r w:rsidR="004B5EA4" w:rsidRPr="005C44CD" w:rsidDel="007C0949">
              <w:rPr>
                <w:rStyle w:val="Hyperlink"/>
                <w:noProof/>
              </w:rPr>
              <w:delText>Scone context node</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_Toc76683195 \h </w:delInstrText>
            </w:r>
            <w:r w:rsidR="004B5EA4" w:rsidDel="007C0949">
              <w:rPr>
                <w:noProof/>
                <w:webHidden/>
              </w:rPr>
            </w:r>
            <w:r w:rsidR="004B5EA4" w:rsidDel="007C0949">
              <w:rPr>
                <w:noProof/>
                <w:webHidden/>
              </w:rPr>
              <w:fldChar w:fldCharType="separate"/>
            </w:r>
            <w:r w:rsidR="004B5EA4" w:rsidDel="007C0949">
              <w:rPr>
                <w:noProof/>
                <w:webHidden/>
              </w:rPr>
              <w:delText>8</w:delText>
            </w:r>
            <w:r w:rsidR="004B5EA4" w:rsidDel="007C0949">
              <w:rPr>
                <w:noProof/>
                <w:webHidden/>
              </w:rPr>
              <w:fldChar w:fldCharType="end"/>
            </w:r>
            <w:r w:rsidDel="007C0949">
              <w:rPr>
                <w:noProof/>
              </w:rPr>
              <w:fldChar w:fldCharType="end"/>
            </w:r>
          </w:del>
        </w:p>
        <w:p w14:paraId="3EAD163E" w14:textId="25AF028E" w:rsidR="004B5EA4" w:rsidDel="007C0949" w:rsidRDefault="007C0949">
          <w:pPr>
            <w:pStyle w:val="TOC3"/>
            <w:tabs>
              <w:tab w:val="right" w:leader="dot" w:pos="9350"/>
            </w:tabs>
            <w:rPr>
              <w:del w:id="108" w:author="Yang Yang" w:date="2021-08-05T00:25:00Z"/>
              <w:noProof/>
              <w:sz w:val="24"/>
              <w:szCs w:val="24"/>
            </w:rPr>
          </w:pPr>
          <w:del w:id="109" w:author="Yang Yang" w:date="2021-08-05T00:25:00Z">
            <w:r w:rsidDel="007C0949">
              <w:rPr>
                <w:noProof/>
              </w:rPr>
              <w:fldChar w:fldCharType="begin"/>
            </w:r>
            <w:r w:rsidDel="007C0949">
              <w:rPr>
                <w:noProof/>
              </w:rPr>
              <w:delInstrText xml:space="preserve"> HYPERLINK \l "_Toc76683196" </w:delInstrText>
            </w:r>
            <w:r w:rsidDel="007C0949">
              <w:rPr>
                <w:noProof/>
              </w:rPr>
              <w:fldChar w:fldCharType="separate"/>
            </w:r>
          </w:del>
          <w:ins w:id="110" w:author="Yang Yang" w:date="2021-09-06T22:07:00Z">
            <w:r w:rsidR="0035009C">
              <w:rPr>
                <w:b/>
                <w:bCs/>
                <w:noProof/>
              </w:rPr>
              <w:t>Error! Hyperlink reference not valid.</w:t>
            </w:r>
          </w:ins>
          <w:del w:id="111" w:author="Yang Yang" w:date="2021-08-05T00:25:00Z">
            <w:r w:rsidR="004B5EA4" w:rsidRPr="005C44CD" w:rsidDel="007C0949">
              <w:rPr>
                <w:rStyle w:val="Hyperlink"/>
                <w:noProof/>
              </w:rPr>
              <w:delText>Referral context</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_Toc76683196 \h </w:delInstrText>
            </w:r>
            <w:r w:rsidR="004B5EA4" w:rsidDel="007C0949">
              <w:rPr>
                <w:noProof/>
                <w:webHidden/>
              </w:rPr>
            </w:r>
            <w:r w:rsidR="004B5EA4" w:rsidDel="007C0949">
              <w:rPr>
                <w:noProof/>
                <w:webHidden/>
              </w:rPr>
              <w:fldChar w:fldCharType="separate"/>
            </w:r>
            <w:r w:rsidR="004B5EA4" w:rsidDel="007C0949">
              <w:rPr>
                <w:noProof/>
                <w:webHidden/>
              </w:rPr>
              <w:delText>8</w:delText>
            </w:r>
            <w:r w:rsidR="004B5EA4" w:rsidDel="007C0949">
              <w:rPr>
                <w:noProof/>
                <w:webHidden/>
              </w:rPr>
              <w:fldChar w:fldCharType="end"/>
            </w:r>
            <w:r w:rsidDel="007C0949">
              <w:rPr>
                <w:noProof/>
              </w:rPr>
              <w:fldChar w:fldCharType="end"/>
            </w:r>
          </w:del>
        </w:p>
        <w:p w14:paraId="113B2836" w14:textId="4D57B848" w:rsidR="004B5EA4" w:rsidDel="007C0949" w:rsidRDefault="007C0949">
          <w:pPr>
            <w:pStyle w:val="TOC2"/>
            <w:tabs>
              <w:tab w:val="right" w:leader="dot" w:pos="9350"/>
            </w:tabs>
            <w:rPr>
              <w:del w:id="112" w:author="Yang Yang" w:date="2021-08-05T00:25:00Z"/>
              <w:b w:val="0"/>
              <w:bCs w:val="0"/>
              <w:noProof/>
              <w:sz w:val="24"/>
              <w:szCs w:val="24"/>
            </w:rPr>
          </w:pPr>
          <w:del w:id="113" w:author="Yang Yang" w:date="2021-08-05T00:25:00Z">
            <w:r w:rsidDel="007C0949">
              <w:rPr>
                <w:b w:val="0"/>
                <w:bCs w:val="0"/>
                <w:noProof/>
              </w:rPr>
              <w:fldChar w:fldCharType="begin"/>
            </w:r>
            <w:r w:rsidDel="007C0949">
              <w:rPr>
                <w:noProof/>
              </w:rPr>
              <w:delInstrText xml:space="preserve"> HYPERLINK \l "_Toc76683197" </w:delInstrText>
            </w:r>
            <w:r w:rsidDel="007C0949">
              <w:rPr>
                <w:b w:val="0"/>
                <w:bCs w:val="0"/>
                <w:noProof/>
              </w:rPr>
              <w:fldChar w:fldCharType="separate"/>
            </w:r>
          </w:del>
          <w:ins w:id="114" w:author="Yang Yang" w:date="2021-09-06T22:07:00Z">
            <w:r w:rsidR="0035009C">
              <w:rPr>
                <w:noProof/>
              </w:rPr>
              <w:t>Error! Hyperlink reference not valid.</w:t>
            </w:r>
          </w:ins>
          <w:del w:id="115" w:author="Yang Yang" w:date="2021-08-05T00:25:00Z">
            <w:r w:rsidR="004B5EA4" w:rsidRPr="005C44CD" w:rsidDel="007C0949">
              <w:rPr>
                <w:rStyle w:val="Hyperlink"/>
                <w:noProof/>
              </w:rPr>
              <w:delText>Matcher and Constructor</w:delText>
            </w:r>
            <w:r w:rsidR="004B5EA4" w:rsidDel="007C0949">
              <w:rPr>
                <w:noProof/>
                <w:webHidden/>
              </w:rPr>
              <w:tab/>
            </w:r>
            <w:r w:rsidR="004B5EA4" w:rsidDel="007C0949">
              <w:rPr>
                <w:b w:val="0"/>
                <w:bCs w:val="0"/>
                <w:noProof/>
                <w:webHidden/>
              </w:rPr>
              <w:fldChar w:fldCharType="begin"/>
            </w:r>
            <w:r w:rsidR="004B5EA4" w:rsidDel="007C0949">
              <w:rPr>
                <w:noProof/>
                <w:webHidden/>
              </w:rPr>
              <w:delInstrText xml:space="preserve"> PAGEREF _Toc76683197 \h </w:delInstrText>
            </w:r>
            <w:r w:rsidR="004B5EA4" w:rsidDel="007C0949">
              <w:rPr>
                <w:b w:val="0"/>
                <w:bCs w:val="0"/>
                <w:noProof/>
                <w:webHidden/>
              </w:rPr>
            </w:r>
            <w:r w:rsidR="004B5EA4" w:rsidDel="007C0949">
              <w:rPr>
                <w:b w:val="0"/>
                <w:bCs w:val="0"/>
                <w:noProof/>
                <w:webHidden/>
              </w:rPr>
              <w:fldChar w:fldCharType="separate"/>
            </w:r>
            <w:r w:rsidR="004B5EA4" w:rsidDel="007C0949">
              <w:rPr>
                <w:noProof/>
                <w:webHidden/>
              </w:rPr>
              <w:delText>9</w:delText>
            </w:r>
            <w:r w:rsidR="004B5EA4" w:rsidDel="007C0949">
              <w:rPr>
                <w:b w:val="0"/>
                <w:bCs w:val="0"/>
                <w:noProof/>
                <w:webHidden/>
              </w:rPr>
              <w:fldChar w:fldCharType="end"/>
            </w:r>
            <w:r w:rsidDel="007C0949">
              <w:rPr>
                <w:b w:val="0"/>
                <w:bCs w:val="0"/>
                <w:noProof/>
              </w:rPr>
              <w:fldChar w:fldCharType="end"/>
            </w:r>
          </w:del>
        </w:p>
        <w:p w14:paraId="2582515F" w14:textId="3B144767" w:rsidR="004B5EA4" w:rsidDel="007C0949" w:rsidRDefault="007C0949">
          <w:pPr>
            <w:pStyle w:val="TOC3"/>
            <w:tabs>
              <w:tab w:val="right" w:leader="dot" w:pos="9350"/>
            </w:tabs>
            <w:rPr>
              <w:del w:id="116" w:author="Yang Yang" w:date="2021-08-05T00:25:00Z"/>
              <w:noProof/>
              <w:sz w:val="24"/>
              <w:szCs w:val="24"/>
            </w:rPr>
          </w:pPr>
          <w:del w:id="117" w:author="Yang Yang" w:date="2021-08-05T00:25:00Z">
            <w:r w:rsidDel="007C0949">
              <w:rPr>
                <w:noProof/>
              </w:rPr>
              <w:fldChar w:fldCharType="begin"/>
            </w:r>
            <w:r w:rsidDel="007C0949">
              <w:rPr>
                <w:noProof/>
              </w:rPr>
              <w:delInstrText xml:space="preserve"> HYPERLINK \l "_Toc76683198" </w:delInstrText>
            </w:r>
            <w:r w:rsidDel="007C0949">
              <w:rPr>
                <w:noProof/>
              </w:rPr>
              <w:fldChar w:fldCharType="separate"/>
            </w:r>
          </w:del>
          <w:ins w:id="118" w:author="Yang Yang" w:date="2021-09-06T22:07:00Z">
            <w:r w:rsidR="0035009C">
              <w:rPr>
                <w:b/>
                <w:bCs/>
                <w:noProof/>
              </w:rPr>
              <w:t>Error! Hyperlink reference not valid.</w:t>
            </w:r>
          </w:ins>
          <w:del w:id="119" w:author="Yang Yang" w:date="2021-08-05T00:25:00Z">
            <w:r w:rsidR="004B5EA4" w:rsidRPr="005C44CD" w:rsidDel="007C0949">
              <w:rPr>
                <w:rStyle w:val="Hyperlink"/>
                <w:noProof/>
              </w:rPr>
              <w:delText>Matching names</w:delText>
            </w:r>
            <w:r w:rsidR="004B5EA4" w:rsidDel="007C0949">
              <w:rPr>
                <w:noProof/>
                <w:webHidden/>
              </w:rPr>
              <w:tab/>
            </w:r>
            <w:r w:rsidR="004B5EA4" w:rsidDel="007C0949">
              <w:rPr>
                <w:noProof/>
                <w:webHidden/>
              </w:rPr>
              <w:fldChar w:fldCharType="begin"/>
            </w:r>
            <w:r w:rsidR="004B5EA4" w:rsidDel="007C0949">
              <w:rPr>
                <w:noProof/>
                <w:webHidden/>
              </w:rPr>
              <w:delInstrText xml:space="preserve"> PAGEREF _Toc76683198 \h </w:delInstrText>
            </w:r>
            <w:r w:rsidR="004B5EA4" w:rsidDel="007C0949">
              <w:rPr>
                <w:noProof/>
                <w:webHidden/>
              </w:rPr>
            </w:r>
            <w:r w:rsidR="004B5EA4" w:rsidDel="007C0949">
              <w:rPr>
                <w:noProof/>
                <w:webHidden/>
              </w:rPr>
              <w:fldChar w:fldCharType="separate"/>
            </w:r>
            <w:r w:rsidR="004B5EA4" w:rsidDel="007C0949">
              <w:rPr>
                <w:noProof/>
                <w:webHidden/>
              </w:rPr>
              <w:delText>11</w:delText>
            </w:r>
            <w:r w:rsidR="004B5EA4" w:rsidDel="007C0949">
              <w:rPr>
                <w:noProof/>
                <w:webHidden/>
              </w:rPr>
              <w:fldChar w:fldCharType="end"/>
            </w:r>
            <w:r w:rsidDel="007C0949">
              <w:rPr>
                <w:noProof/>
              </w:rPr>
              <w:fldChar w:fldCharType="end"/>
            </w:r>
          </w:del>
        </w:p>
        <w:p w14:paraId="1378745E" w14:textId="7A3F6885" w:rsidR="004B5EA4" w:rsidDel="007C0949" w:rsidRDefault="007C0949">
          <w:pPr>
            <w:pStyle w:val="TOC2"/>
            <w:tabs>
              <w:tab w:val="right" w:leader="dot" w:pos="9350"/>
            </w:tabs>
            <w:rPr>
              <w:del w:id="120" w:author="Yang Yang" w:date="2021-08-05T00:25:00Z"/>
              <w:b w:val="0"/>
              <w:bCs w:val="0"/>
              <w:noProof/>
              <w:sz w:val="24"/>
              <w:szCs w:val="24"/>
            </w:rPr>
          </w:pPr>
          <w:del w:id="121" w:author="Yang Yang" w:date="2021-08-05T00:25:00Z">
            <w:r w:rsidDel="007C0949">
              <w:rPr>
                <w:b w:val="0"/>
                <w:bCs w:val="0"/>
                <w:noProof/>
              </w:rPr>
              <w:fldChar w:fldCharType="begin"/>
            </w:r>
            <w:r w:rsidDel="007C0949">
              <w:rPr>
                <w:noProof/>
              </w:rPr>
              <w:delInstrText xml:space="preserve"> HYPERLINK \l "_Toc76683199" </w:delInstrText>
            </w:r>
            <w:r w:rsidDel="007C0949">
              <w:rPr>
                <w:b w:val="0"/>
                <w:bCs w:val="0"/>
                <w:noProof/>
              </w:rPr>
              <w:fldChar w:fldCharType="separate"/>
            </w:r>
          </w:del>
          <w:ins w:id="122" w:author="Yang Yang" w:date="2021-09-06T22:07:00Z">
            <w:r w:rsidR="0035009C">
              <w:rPr>
                <w:noProof/>
              </w:rPr>
              <w:t>Error! Hyperlink reference not valid.</w:t>
            </w:r>
          </w:ins>
          <w:del w:id="123" w:author="Yang Yang" w:date="2021-08-05T00:25:00Z">
            <w:r w:rsidR="004B5EA4" w:rsidRPr="005C44CD" w:rsidDel="007C0949">
              <w:rPr>
                <w:rStyle w:val="Hyperlink"/>
                <w:noProof/>
              </w:rPr>
              <w:delText>Core NLU</w:delText>
            </w:r>
            <w:r w:rsidR="004B5EA4" w:rsidDel="007C0949">
              <w:rPr>
                <w:noProof/>
                <w:webHidden/>
              </w:rPr>
              <w:tab/>
            </w:r>
            <w:r w:rsidR="004B5EA4" w:rsidDel="007C0949">
              <w:rPr>
                <w:b w:val="0"/>
                <w:bCs w:val="0"/>
                <w:noProof/>
                <w:webHidden/>
              </w:rPr>
              <w:fldChar w:fldCharType="begin"/>
            </w:r>
            <w:r w:rsidR="004B5EA4" w:rsidDel="007C0949">
              <w:rPr>
                <w:noProof/>
                <w:webHidden/>
              </w:rPr>
              <w:delInstrText xml:space="preserve"> PAGEREF _Toc76683199 \h </w:delInstrText>
            </w:r>
            <w:r w:rsidR="004B5EA4" w:rsidDel="007C0949">
              <w:rPr>
                <w:b w:val="0"/>
                <w:bCs w:val="0"/>
                <w:noProof/>
                <w:webHidden/>
              </w:rPr>
            </w:r>
            <w:r w:rsidR="004B5EA4" w:rsidDel="007C0949">
              <w:rPr>
                <w:b w:val="0"/>
                <w:bCs w:val="0"/>
                <w:noProof/>
                <w:webHidden/>
              </w:rPr>
              <w:fldChar w:fldCharType="separate"/>
            </w:r>
            <w:r w:rsidR="004B5EA4" w:rsidDel="007C0949">
              <w:rPr>
                <w:noProof/>
                <w:webHidden/>
              </w:rPr>
              <w:delText>12</w:delText>
            </w:r>
            <w:r w:rsidR="004B5EA4" w:rsidDel="007C0949">
              <w:rPr>
                <w:b w:val="0"/>
                <w:bCs w:val="0"/>
                <w:noProof/>
                <w:webHidden/>
              </w:rPr>
              <w:fldChar w:fldCharType="end"/>
            </w:r>
            <w:r w:rsidDel="007C0949">
              <w:rPr>
                <w:b w:val="0"/>
                <w:bCs w:val="0"/>
                <w:noProof/>
              </w:rPr>
              <w:fldChar w:fldCharType="end"/>
            </w:r>
          </w:del>
        </w:p>
        <w:p w14:paraId="48815C30" w14:textId="0F14FF3C" w:rsidR="00C34C5B" w:rsidRDefault="00C34C5B">
          <w:r>
            <w:rPr>
              <w:b/>
              <w:bCs/>
              <w:noProof/>
            </w:rPr>
            <w:fldChar w:fldCharType="end"/>
          </w:r>
        </w:p>
      </w:sdtContent>
    </w:sdt>
    <w:p w14:paraId="7C1D93F5" w14:textId="77777777" w:rsidR="00C34C5B" w:rsidRDefault="00C34C5B" w:rsidP="00501050">
      <w:pPr>
        <w:pStyle w:val="Heading1"/>
        <w:rPr>
          <w:rFonts w:hint="eastAsia"/>
        </w:rPr>
      </w:pPr>
    </w:p>
    <w:p w14:paraId="53AEA1C2" w14:textId="77777777" w:rsidR="00C34C5B" w:rsidRDefault="00C34C5B" w:rsidP="00501050">
      <w:pPr>
        <w:pStyle w:val="Heading1"/>
      </w:pPr>
    </w:p>
    <w:p w14:paraId="71C25492" w14:textId="47336564" w:rsidR="00C34C5B" w:rsidRDefault="00C34C5B" w:rsidP="00C34C5B"/>
    <w:p w14:paraId="19C58D04" w14:textId="4ABF8435" w:rsidR="00C34C5B" w:rsidRDefault="00C34C5B" w:rsidP="00C34C5B"/>
    <w:p w14:paraId="303FB01C" w14:textId="77777777" w:rsidR="00C34C5B" w:rsidRPr="00C34C5B" w:rsidRDefault="00C34C5B" w:rsidP="00C34C5B"/>
    <w:p w14:paraId="2BDB9496" w14:textId="77777777" w:rsidR="00C34C5B" w:rsidRDefault="00C34C5B" w:rsidP="00501050">
      <w:pPr>
        <w:pStyle w:val="Heading1"/>
      </w:pPr>
    </w:p>
    <w:p w14:paraId="2B99B77E" w14:textId="77777777" w:rsidR="00C34C5B" w:rsidRDefault="00C34C5B" w:rsidP="00501050">
      <w:pPr>
        <w:pStyle w:val="Heading1"/>
      </w:pPr>
    </w:p>
    <w:p w14:paraId="6C9212B2" w14:textId="77777777" w:rsidR="00C34C5B" w:rsidRDefault="00C34C5B" w:rsidP="00501050">
      <w:pPr>
        <w:pStyle w:val="Heading1"/>
      </w:pPr>
    </w:p>
    <w:p w14:paraId="5E22AAF3" w14:textId="7305244F" w:rsidR="00C34C5B" w:rsidRDefault="00C34C5B" w:rsidP="00501050">
      <w:pPr>
        <w:pStyle w:val="Heading1"/>
      </w:pPr>
    </w:p>
    <w:p w14:paraId="274EEA74" w14:textId="19853272" w:rsidR="00C34C5B" w:rsidRDefault="00C34C5B" w:rsidP="00C34C5B"/>
    <w:p w14:paraId="25ECEBC6" w14:textId="0D1DD2CA" w:rsidR="00C34C5B" w:rsidRDefault="00C34C5B" w:rsidP="00C34C5B"/>
    <w:p w14:paraId="4C2C4A47" w14:textId="5A2A56CA" w:rsidR="00C34C5B" w:rsidRDefault="00C34C5B" w:rsidP="00C34C5B"/>
    <w:p w14:paraId="25506AC9" w14:textId="191D6DF9" w:rsidR="00C34C5B" w:rsidRDefault="00C34C5B" w:rsidP="00C34C5B"/>
    <w:p w14:paraId="1910B1D7" w14:textId="30834A6A" w:rsidR="00C34C5B" w:rsidRDefault="00C34C5B" w:rsidP="00C34C5B"/>
    <w:p w14:paraId="37CA9F06" w14:textId="73436CD6" w:rsidR="00C34C5B" w:rsidRDefault="00C34C5B" w:rsidP="00C34C5B"/>
    <w:p w14:paraId="7CB34EC4" w14:textId="05E1AD51" w:rsidR="00C34C5B" w:rsidRDefault="00C34C5B" w:rsidP="00C34C5B"/>
    <w:p w14:paraId="3DC2B67F" w14:textId="71DFF735" w:rsidR="00C34C5B" w:rsidRDefault="00C34C5B" w:rsidP="00C34C5B"/>
    <w:p w14:paraId="381B9AA0" w14:textId="1607B508" w:rsidR="00C34C5B" w:rsidRDefault="00C34C5B" w:rsidP="00C34C5B"/>
    <w:p w14:paraId="40B8C3A1" w14:textId="0B35DB85" w:rsidR="00C34C5B" w:rsidRDefault="00C34C5B" w:rsidP="00C34C5B"/>
    <w:p w14:paraId="2C33439A" w14:textId="77777777" w:rsidR="00C34C5B" w:rsidRPr="00C34C5B" w:rsidDel="0002276A" w:rsidRDefault="00C34C5B" w:rsidP="00C34C5B">
      <w:pPr>
        <w:rPr>
          <w:del w:id="124" w:author="Yang Yang" w:date="2021-08-04T15:16:00Z"/>
        </w:rPr>
      </w:pPr>
    </w:p>
    <w:p w14:paraId="25C5411D" w14:textId="3AE429C1" w:rsidR="003F61EA" w:rsidRDefault="00501050" w:rsidP="00501050">
      <w:pPr>
        <w:pStyle w:val="Heading1"/>
      </w:pPr>
      <w:bookmarkStart w:id="125" w:name="_Toc81858476"/>
      <w:r>
        <w:t>Overview</w:t>
      </w:r>
      <w:bookmarkEnd w:id="125"/>
    </w:p>
    <w:p w14:paraId="27D5419D" w14:textId="13864E34" w:rsidR="00501050" w:rsidRDefault="00501050" w:rsidP="00501050"/>
    <w:p w14:paraId="2272E05B" w14:textId="681046CF" w:rsidR="00693A82" w:rsidRDefault="00211E38" w:rsidP="00501050">
      <w:r>
        <w:t xml:space="preserve">Scone Construction Grammar Engine is a Scone based systems designed for the study of the application of Construction Grammar in Natural Language Understanding. </w:t>
      </w:r>
      <w:r w:rsidR="00A30EC4">
        <w:t xml:space="preserve">The details about how to use the engine is included in the User Manual. </w:t>
      </w:r>
    </w:p>
    <w:p w14:paraId="53795DAC" w14:textId="720B6D97" w:rsidR="00A30EC4" w:rsidRDefault="00A30EC4" w:rsidP="00501050"/>
    <w:p w14:paraId="3B783F74" w14:textId="44B6796D" w:rsidR="00A30EC4" w:rsidRDefault="00A30EC4" w:rsidP="00501050">
      <w:r>
        <w:t xml:space="preserve">This documentation includes more implementation detail of the </w:t>
      </w:r>
      <w:proofErr w:type="spellStart"/>
      <w:r>
        <w:t>CxG</w:t>
      </w:r>
      <w:proofErr w:type="spellEnd"/>
      <w:r>
        <w:t xml:space="preserve"> </w:t>
      </w:r>
      <w:r w:rsidR="007D11E8">
        <w:t>engine,</w:t>
      </w:r>
      <w:r>
        <w:t xml:space="preserve"> and the algorithms used in the system. </w:t>
      </w:r>
    </w:p>
    <w:p w14:paraId="275D2B55" w14:textId="3C542276" w:rsidR="007D11E8" w:rsidDel="0002276A" w:rsidRDefault="007D11E8" w:rsidP="00501050">
      <w:pPr>
        <w:rPr>
          <w:del w:id="126" w:author="Yang Yang" w:date="2021-08-04T15:19:00Z"/>
        </w:rPr>
      </w:pPr>
    </w:p>
    <w:p w14:paraId="02BAE6C2" w14:textId="77777777" w:rsidR="007D11E8" w:rsidRDefault="007D11E8" w:rsidP="00501050"/>
    <w:p w14:paraId="0DB0F517" w14:textId="32505B98" w:rsidR="00605A00" w:rsidRDefault="00605A00" w:rsidP="00605A00">
      <w:pPr>
        <w:pStyle w:val="Heading1"/>
      </w:pPr>
      <w:bookmarkStart w:id="127" w:name="_Toc81858477"/>
      <w:r>
        <w:t>Files Included</w:t>
      </w:r>
      <w:bookmarkEnd w:id="127"/>
    </w:p>
    <w:p w14:paraId="4FD69485" w14:textId="760CA0A5" w:rsidR="00605A00" w:rsidRDefault="00605A00" w:rsidP="00605A00"/>
    <w:p w14:paraId="5D7BD8DE" w14:textId="0EAC6CF5" w:rsidR="00605A00" w:rsidRDefault="00096F4F" w:rsidP="00605A00">
      <w:pPr>
        <w:rPr>
          <w:b/>
          <w:bCs/>
        </w:rPr>
      </w:pPr>
      <w:proofErr w:type="spellStart"/>
      <w:proofErr w:type="gramStart"/>
      <w:r>
        <w:rPr>
          <w:b/>
          <w:bCs/>
        </w:rPr>
        <w:t>dictionary.lisp</w:t>
      </w:r>
      <w:proofErr w:type="spellEnd"/>
      <w:proofErr w:type="gramEnd"/>
    </w:p>
    <w:p w14:paraId="2F9DD2CE" w14:textId="21C53952" w:rsidR="00096F4F" w:rsidRDefault="00AA1E61" w:rsidP="00A22689">
      <w:pPr>
        <w:ind w:left="720"/>
      </w:pPr>
      <w:r>
        <w:t xml:space="preserve">This script defines new Scone elements that is used for testing </w:t>
      </w:r>
      <w:r w:rsidR="00A22689">
        <w:t xml:space="preserve">the Scone Construction Grammar Engine. </w:t>
      </w:r>
      <w:r>
        <w:t xml:space="preserve"> </w:t>
      </w:r>
      <w:r w:rsidR="00096F4F">
        <w:t xml:space="preserve"> </w:t>
      </w:r>
    </w:p>
    <w:p w14:paraId="0DB1034D" w14:textId="3C5A497F" w:rsidR="00544AB8" w:rsidRDefault="00544AB8" w:rsidP="00A22689"/>
    <w:p w14:paraId="6EC25D02" w14:textId="649552FF" w:rsidR="000F19A1" w:rsidRDefault="000F19A1" w:rsidP="00A22689">
      <w:pPr>
        <w:rPr>
          <w:b/>
          <w:bCs/>
        </w:rPr>
      </w:pPr>
      <w:proofErr w:type="spellStart"/>
      <w:proofErr w:type="gramStart"/>
      <w:r>
        <w:rPr>
          <w:b/>
          <w:bCs/>
        </w:rPr>
        <w:t>grammar.lisp</w:t>
      </w:r>
      <w:proofErr w:type="spellEnd"/>
      <w:proofErr w:type="gramEnd"/>
    </w:p>
    <w:p w14:paraId="15F52CDE" w14:textId="669E16BD" w:rsidR="000F19A1" w:rsidRDefault="000F19A1" w:rsidP="00A22689">
      <w:r>
        <w:rPr>
          <w:b/>
          <w:bCs/>
        </w:rPr>
        <w:tab/>
      </w:r>
      <w:r>
        <w:t>This script defines construction grammars and macro for creating new constructions.</w:t>
      </w:r>
    </w:p>
    <w:p w14:paraId="59DB3596" w14:textId="49A3AF08" w:rsidR="000F19A1" w:rsidRDefault="000F19A1" w:rsidP="00A22689"/>
    <w:p w14:paraId="277EA332" w14:textId="3E906430" w:rsidR="000F19A1" w:rsidRDefault="000F19A1" w:rsidP="00A22689">
      <w:pPr>
        <w:rPr>
          <w:b/>
          <w:bCs/>
        </w:rPr>
      </w:pPr>
      <w:proofErr w:type="spellStart"/>
      <w:proofErr w:type="gramStart"/>
      <w:r>
        <w:rPr>
          <w:b/>
          <w:bCs/>
        </w:rPr>
        <w:t>matcher.lisp</w:t>
      </w:r>
      <w:proofErr w:type="spellEnd"/>
      <w:proofErr w:type="gramEnd"/>
    </w:p>
    <w:p w14:paraId="44606280" w14:textId="1A83D23B" w:rsidR="000F19A1" w:rsidRDefault="000F19A1" w:rsidP="00785D7B">
      <w:pPr>
        <w:ind w:left="720"/>
      </w:pPr>
      <w:r>
        <w:t xml:space="preserve">This script </w:t>
      </w:r>
      <w:r w:rsidR="00693A82">
        <w:t xml:space="preserve">implements </w:t>
      </w:r>
      <w:r w:rsidR="00785D7B">
        <w:t xml:space="preserve">the matcher and the constructor. The matcher is responsible for matching raw text with the construction patterns. The constructor takes in </w:t>
      </w:r>
      <w:r w:rsidR="00693A82">
        <w:t xml:space="preserve">raw text, applies matched construction actions, and collects the results. </w:t>
      </w:r>
    </w:p>
    <w:p w14:paraId="0A600268" w14:textId="60684EB2" w:rsidR="00693A82" w:rsidRDefault="00693A82" w:rsidP="00693A82"/>
    <w:p w14:paraId="1C9FE8DE" w14:textId="55C85EF9" w:rsidR="00693A82" w:rsidRDefault="00693A82" w:rsidP="00693A82">
      <w:pPr>
        <w:rPr>
          <w:b/>
          <w:bCs/>
        </w:rPr>
      </w:pPr>
      <w:proofErr w:type="spellStart"/>
      <w:proofErr w:type="gramStart"/>
      <w:r>
        <w:rPr>
          <w:b/>
          <w:bCs/>
        </w:rPr>
        <w:t>engine.lisp</w:t>
      </w:r>
      <w:proofErr w:type="spellEnd"/>
      <w:proofErr w:type="gramEnd"/>
    </w:p>
    <w:p w14:paraId="02F06594" w14:textId="25DE4EB2" w:rsidR="00693A82" w:rsidRDefault="00693A82" w:rsidP="00693A82">
      <w:pPr>
        <w:ind w:left="720"/>
      </w:pPr>
      <w:r>
        <w:t xml:space="preserve">This script implements the core </w:t>
      </w:r>
      <w:proofErr w:type="spellStart"/>
      <w:r>
        <w:t>nlu</w:t>
      </w:r>
      <w:proofErr w:type="spellEnd"/>
      <w:r>
        <w:t xml:space="preserve"> engine, which supports reading a sequence of raw text, back tracking and updating knowledge based on the input texts. </w:t>
      </w:r>
    </w:p>
    <w:p w14:paraId="5C7DC0A1" w14:textId="5F53C2A5" w:rsidR="00693A82" w:rsidRDefault="00693A82" w:rsidP="00693A82">
      <w:pPr>
        <w:ind w:left="720"/>
      </w:pPr>
    </w:p>
    <w:p w14:paraId="2B5F0BD5" w14:textId="39FC8290" w:rsidR="00693A82" w:rsidRDefault="00693A82" w:rsidP="00693A82">
      <w:pPr>
        <w:rPr>
          <w:b/>
          <w:bCs/>
        </w:rPr>
      </w:pPr>
      <w:proofErr w:type="spellStart"/>
      <w:r>
        <w:rPr>
          <w:b/>
          <w:bCs/>
        </w:rPr>
        <w:t>cxgEngine-</w:t>
      </w:r>
      <w:proofErr w:type="gramStart"/>
      <w:r>
        <w:rPr>
          <w:b/>
          <w:bCs/>
        </w:rPr>
        <w:t>loader.lisp</w:t>
      </w:r>
      <w:proofErr w:type="spellEnd"/>
      <w:proofErr w:type="gramEnd"/>
    </w:p>
    <w:p w14:paraId="2729A30F" w14:textId="0BFCDB05" w:rsidR="00693A82" w:rsidRDefault="00693A82" w:rsidP="00693A82">
      <w:r>
        <w:rPr>
          <w:b/>
          <w:bCs/>
        </w:rPr>
        <w:tab/>
      </w:r>
      <w:r>
        <w:t>Loader for Scone and the Construction grammar engine.</w:t>
      </w:r>
    </w:p>
    <w:p w14:paraId="7E6B128C" w14:textId="6CB38CDA" w:rsidR="00693A82" w:rsidRDefault="00693A82" w:rsidP="00693A82"/>
    <w:p w14:paraId="3F2F7B1C" w14:textId="1CE88052" w:rsidR="00693A82" w:rsidRDefault="00693A82" w:rsidP="00693A82">
      <w:proofErr w:type="spellStart"/>
      <w:proofErr w:type="gramStart"/>
      <w:r>
        <w:rPr>
          <w:b/>
          <w:bCs/>
        </w:rPr>
        <w:t>test.lisp</w:t>
      </w:r>
      <w:proofErr w:type="spellEnd"/>
      <w:proofErr w:type="gramEnd"/>
    </w:p>
    <w:p w14:paraId="1E8F8F2D" w14:textId="1F515F00" w:rsidR="00693A82" w:rsidRDefault="00693A82" w:rsidP="00693A82">
      <w:r>
        <w:tab/>
        <w:t>The script includes some tests for the Scone Construction grammar engine.</w:t>
      </w:r>
      <w:r w:rsidR="00701F12">
        <w:t xml:space="preserve"> </w:t>
      </w:r>
    </w:p>
    <w:p w14:paraId="4555E2FD" w14:textId="0AF1E71E" w:rsidR="00693A82" w:rsidRDefault="00693A82" w:rsidP="00693A82"/>
    <w:p w14:paraId="7D3C3041" w14:textId="57334471" w:rsidR="00693A82" w:rsidRDefault="00693A82" w:rsidP="00693A82"/>
    <w:p w14:paraId="64D58415" w14:textId="6E391316" w:rsidR="007D11E8" w:rsidRDefault="007D11E8" w:rsidP="00693A82"/>
    <w:p w14:paraId="1E9E1DB1" w14:textId="7A1380C3" w:rsidR="007D11E8" w:rsidDel="00B213FB" w:rsidRDefault="007D11E8" w:rsidP="00693A82">
      <w:pPr>
        <w:rPr>
          <w:del w:id="128" w:author="Yang Yang" w:date="2021-09-03T10:23:00Z"/>
        </w:rPr>
      </w:pPr>
    </w:p>
    <w:p w14:paraId="3733F283" w14:textId="593FBA17" w:rsidR="007D11E8" w:rsidDel="00B213FB" w:rsidRDefault="007D11E8" w:rsidP="00693A82">
      <w:pPr>
        <w:rPr>
          <w:del w:id="129" w:author="Yang Yang" w:date="2021-09-03T10:23:00Z"/>
        </w:rPr>
      </w:pPr>
    </w:p>
    <w:p w14:paraId="0703C59F" w14:textId="7CD2EAEE" w:rsidR="007D11E8" w:rsidDel="00B213FB" w:rsidRDefault="007D11E8" w:rsidP="00693A82">
      <w:pPr>
        <w:rPr>
          <w:del w:id="130" w:author="Yang Yang" w:date="2021-09-03T10:23:00Z"/>
        </w:rPr>
      </w:pPr>
    </w:p>
    <w:p w14:paraId="27953BCD" w14:textId="428B9FDA" w:rsidR="007D11E8" w:rsidDel="00B213FB" w:rsidRDefault="007D11E8" w:rsidP="00693A82">
      <w:pPr>
        <w:rPr>
          <w:del w:id="131" w:author="Yang Yang" w:date="2021-09-03T10:23:00Z"/>
        </w:rPr>
      </w:pPr>
    </w:p>
    <w:p w14:paraId="34F786E5" w14:textId="01803D8C" w:rsidR="007D11E8" w:rsidDel="00B213FB" w:rsidRDefault="007D11E8" w:rsidP="00693A82">
      <w:pPr>
        <w:rPr>
          <w:del w:id="132" w:author="Yang Yang" w:date="2021-09-03T10:23:00Z"/>
        </w:rPr>
      </w:pPr>
    </w:p>
    <w:p w14:paraId="473DF795" w14:textId="2FC5E50C" w:rsidR="007D11E8" w:rsidDel="00B213FB" w:rsidRDefault="007D11E8" w:rsidP="00693A82">
      <w:pPr>
        <w:rPr>
          <w:del w:id="133" w:author="Yang Yang" w:date="2021-09-03T10:23:00Z"/>
        </w:rPr>
      </w:pPr>
    </w:p>
    <w:p w14:paraId="58119758" w14:textId="5A3D3ED9" w:rsidR="007D11E8" w:rsidRDefault="001E78D7" w:rsidP="00234579">
      <w:pPr>
        <w:pStyle w:val="Heading1"/>
      </w:pPr>
      <w:bookmarkStart w:id="134" w:name="_Toc81858478"/>
      <w:r>
        <w:t>Overall</w:t>
      </w:r>
      <w:r w:rsidR="007D11E8">
        <w:t xml:space="preserve"> Workflow</w:t>
      </w:r>
      <w:bookmarkEnd w:id="134"/>
      <w:r w:rsidR="007D11E8">
        <w:t xml:space="preserve"> </w:t>
      </w:r>
    </w:p>
    <w:p w14:paraId="19C5778C" w14:textId="6D771BB1" w:rsidR="007D11E8" w:rsidRDefault="00F8502B" w:rsidP="00F8502B">
      <w:pPr>
        <w:tabs>
          <w:tab w:val="left" w:pos="3632"/>
        </w:tabs>
      </w:pPr>
      <w:r>
        <w:tab/>
        <w:t xml:space="preserve">           Raw Text</w:t>
      </w:r>
      <w:r w:rsidR="009D5079">
        <w:tab/>
      </w:r>
      <w:r w:rsidR="009D5079">
        <w:tab/>
        <w:t>new construction</w:t>
      </w:r>
    </w:p>
    <w:p w14:paraId="7AC849DC" w14:textId="2E80CBC8" w:rsidR="00F8502B" w:rsidRDefault="00FC41D0" w:rsidP="007D11E8">
      <w:r>
        <w:rPr>
          <w:noProof/>
        </w:rPr>
        <mc:AlternateContent>
          <mc:Choice Requires="wps">
            <w:drawing>
              <wp:anchor distT="0" distB="0" distL="114300" distR="114300" simplePos="0" relativeHeight="251683840" behindDoc="0" locked="0" layoutInCell="1" allowOverlap="1" wp14:anchorId="56943281" wp14:editId="5EF313AF">
                <wp:simplePos x="0" y="0"/>
                <wp:positionH relativeFrom="column">
                  <wp:posOffset>4561307</wp:posOffset>
                </wp:positionH>
                <wp:positionV relativeFrom="paragraph">
                  <wp:posOffset>73076</wp:posOffset>
                </wp:positionV>
                <wp:extent cx="170598" cy="319774"/>
                <wp:effectExtent l="12700" t="0" r="20320" b="23495"/>
                <wp:wrapNone/>
                <wp:docPr id="15" name="Down Arrow 1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2F9E0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59.15pt;margin-top:5.75pt;width:13.45pt;height:25.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Gg4GkgIAAJo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" adj="15838" fillcolor="#4472c4 [3204]" strokecolor="#1f3763 [1604]" strokeweight="1pt">
                <v:fill opacity="30069f"/>
              </v:shape>
            </w:pict>
          </mc:Fallback>
        </mc:AlternateContent>
      </w:r>
      <w:r w:rsidR="00FD03E3">
        <w:rPr>
          <w:noProof/>
        </w:rPr>
        <mc:AlternateContent>
          <mc:Choice Requires="wps">
            <w:drawing>
              <wp:anchor distT="0" distB="0" distL="114300" distR="114300" simplePos="0" relativeHeight="251662336" behindDoc="0" locked="0" layoutInCell="1" allowOverlap="1" wp14:anchorId="3F803D48" wp14:editId="66C59F1D">
                <wp:simplePos x="0" y="0"/>
                <wp:positionH relativeFrom="column">
                  <wp:posOffset>2886075</wp:posOffset>
                </wp:positionH>
                <wp:positionV relativeFrom="paragraph">
                  <wp:posOffset>74930</wp:posOffset>
                </wp:positionV>
                <wp:extent cx="170598" cy="319774"/>
                <wp:effectExtent l="12700" t="0" r="20320" b="23495"/>
                <wp:wrapNone/>
                <wp:docPr id="3" name="Down Arrow 3"/>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380D91" id="Down Arrow 3" o:spid="_x0000_s1026" type="#_x0000_t67" style="position:absolute;margin-left:227.25pt;margin-top:5.9pt;width:13.45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" adj="15838" fillcolor="#4472c4 [3204]" strokecolor="#1f3763 [1604]" strokeweight="1pt">
                <v:fill opacity="30069f"/>
              </v:shape>
            </w:pict>
          </mc:Fallback>
        </mc:AlternateContent>
      </w:r>
    </w:p>
    <w:p w14:paraId="0A1B9488" w14:textId="4859BA8F" w:rsidR="007D11E8" w:rsidRDefault="00AE7DCC" w:rsidP="007D11E8">
      <w:r>
        <w:rPr>
          <w:noProof/>
        </w:rPr>
        <mc:AlternateContent>
          <mc:Choice Requires="wps">
            <w:drawing>
              <wp:anchor distT="0" distB="0" distL="114300" distR="114300" simplePos="0" relativeHeight="251687936" behindDoc="0" locked="0" layoutInCell="1" allowOverlap="1" wp14:anchorId="545B42B9" wp14:editId="6818F80D">
                <wp:simplePos x="0" y="0"/>
                <wp:positionH relativeFrom="column">
                  <wp:posOffset>132196</wp:posOffset>
                </wp:positionH>
                <wp:positionV relativeFrom="paragraph">
                  <wp:posOffset>17896</wp:posOffset>
                </wp:positionV>
                <wp:extent cx="5620004" cy="2698750"/>
                <wp:effectExtent l="12700" t="12700" r="19050" b="19050"/>
                <wp:wrapNone/>
                <wp:docPr id="17" name="Rounded Rectangle 17"/>
                <wp:cNvGraphicFramePr/>
                <a:graphic xmlns:a="http://schemas.openxmlformats.org/drawingml/2006/main">
                  <a:graphicData uri="http://schemas.microsoft.com/office/word/2010/wordprocessingShape">
                    <wps:wsp>
                      <wps:cNvSpPr/>
                      <wps:spPr>
                        <a:xfrm>
                          <a:off x="0" y="0"/>
                          <a:ext cx="5620004" cy="2698750"/>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C6C69" id="Rounded Rectangle 17" o:spid="_x0000_s1026" style="position:absolute;margin-left:10.4pt;margin-top:1.4pt;width:442.5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" filled="f" strokecolor="#4472c4 [3204]" strokeweight="2pt">
                <v:stroke joinstyle="miter"/>
              </v:roundrect>
            </w:pict>
          </mc:Fallback>
        </mc:AlternateContent>
      </w:r>
    </w:p>
    <w:p w14:paraId="627A9770" w14:textId="10F2AD76" w:rsidR="00434A67" w:rsidRDefault="00AE7DCC" w:rsidP="00434A67">
      <w:r>
        <w:rPr>
          <w:noProof/>
        </w:rPr>
        <mc:AlternateContent>
          <mc:Choice Requires="wps">
            <w:drawing>
              <wp:anchor distT="0" distB="0" distL="114300" distR="114300" simplePos="0" relativeHeight="251689984" behindDoc="0" locked="0" layoutInCell="1" allowOverlap="1" wp14:anchorId="34C711EA" wp14:editId="5308B7F8">
                <wp:simplePos x="0" y="0"/>
                <wp:positionH relativeFrom="column">
                  <wp:posOffset>881725</wp:posOffset>
                </wp:positionH>
                <wp:positionV relativeFrom="paragraph">
                  <wp:posOffset>151245</wp:posOffset>
                </wp:positionV>
                <wp:extent cx="1195147" cy="243941"/>
                <wp:effectExtent l="12700" t="12700" r="11430" b="10160"/>
                <wp:wrapNone/>
                <wp:docPr id="18" name="Rounded Rectangle 18"/>
                <wp:cNvGraphicFramePr/>
                <a:graphic xmlns:a="http://schemas.openxmlformats.org/drawingml/2006/main">
                  <a:graphicData uri="http://schemas.microsoft.com/office/word/2010/wordprocessingShape">
                    <wps:wsp>
                      <wps:cNvSpPr/>
                      <wps:spPr>
                        <a:xfrm>
                          <a:off x="0" y="0"/>
                          <a:ext cx="1195147" cy="243941"/>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A8C536" id="Rounded Rectangle 18" o:spid="_x0000_s1026" style="position:absolute;margin-left:69.45pt;margin-top:11.9pt;width:94.1pt;height:1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" filled="f" strokecolor="#4472c4 [3204]" strokeweight="2pt">
                <v:stroke joinstyle="miter"/>
              </v:roundrect>
            </w:pict>
          </mc:Fallback>
        </mc:AlternateContent>
      </w:r>
      <w:r w:rsidR="00EA085E">
        <w:rPr>
          <w:noProof/>
        </w:rPr>
        <mc:AlternateContent>
          <mc:Choice Requires="wps">
            <w:drawing>
              <wp:anchor distT="0" distB="0" distL="114300" distR="114300" simplePos="0" relativeHeight="251685888" behindDoc="0" locked="0" layoutInCell="1" allowOverlap="1" wp14:anchorId="5AD9A819" wp14:editId="41D1EE09">
                <wp:simplePos x="0" y="0"/>
                <wp:positionH relativeFrom="column">
                  <wp:posOffset>4189679</wp:posOffset>
                </wp:positionH>
                <wp:positionV relativeFrom="paragraph">
                  <wp:posOffset>161366</wp:posOffset>
                </wp:positionV>
                <wp:extent cx="974852" cy="255905"/>
                <wp:effectExtent l="12700" t="12700" r="15875" b="10795"/>
                <wp:wrapNone/>
                <wp:docPr id="16" name="Rounded Rectangle 16"/>
                <wp:cNvGraphicFramePr/>
                <a:graphic xmlns:a="http://schemas.openxmlformats.org/drawingml/2006/main">
                  <a:graphicData uri="http://schemas.microsoft.com/office/word/2010/wordprocessingShape">
                    <wps:wsp>
                      <wps:cNvSpPr/>
                      <wps:spPr>
                        <a:xfrm>
                          <a:off x="0" y="0"/>
                          <a:ext cx="974852"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58B21CA" id="Rounded Rectangle 16" o:spid="_x0000_s1026" style="position:absolute;margin-left:329.9pt;margin-top:12.7pt;width:76.75pt;height:20.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68480" behindDoc="0" locked="0" layoutInCell="1" allowOverlap="1" wp14:anchorId="7B97BA37" wp14:editId="501926DF">
                <wp:simplePos x="0" y="0"/>
                <wp:positionH relativeFrom="column">
                  <wp:posOffset>2225576</wp:posOffset>
                </wp:positionH>
                <wp:positionV relativeFrom="paragraph">
                  <wp:posOffset>135714</wp:posOffset>
                </wp:positionV>
                <wp:extent cx="170598" cy="319774"/>
                <wp:effectExtent l="1587" t="11113" r="0" b="21907"/>
                <wp:wrapNone/>
                <wp:docPr id="7" name="Down Arrow 7"/>
                <wp:cNvGraphicFramePr/>
                <a:graphic xmlns:a="http://schemas.openxmlformats.org/drawingml/2006/main">
                  <a:graphicData uri="http://schemas.microsoft.com/office/word/2010/wordprocessingShape">
                    <wps:wsp>
                      <wps:cNvSpPr/>
                      <wps:spPr>
                        <a:xfrm rot="162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90EA45" id="Down Arrow 7" o:spid="_x0000_s1026" type="#_x0000_t67" style="position:absolute;margin-left:175.25pt;margin-top:10.7pt;width:13.45pt;height:25.2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4384" behindDoc="0" locked="0" layoutInCell="1" allowOverlap="1" wp14:anchorId="1B8AE9C1" wp14:editId="380DC722">
                <wp:simplePos x="0" y="0"/>
                <wp:positionH relativeFrom="column">
                  <wp:posOffset>3618254</wp:posOffset>
                </wp:positionH>
                <wp:positionV relativeFrom="paragraph">
                  <wp:posOffset>124778</wp:posOffset>
                </wp:positionV>
                <wp:extent cx="170598" cy="319774"/>
                <wp:effectExtent l="14287" t="11113" r="0" b="21907"/>
                <wp:wrapNone/>
                <wp:docPr id="4" name="Down Arrow 4"/>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8C9DC3" id="Down Arrow 4" o:spid="_x0000_s1026" type="#_x0000_t67" style="position:absolute;margin-left:284.9pt;margin-top:9.85pt;width:13.45pt;height:25.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" adj="15838" fillcolor="#4472c4 [3204]" strokecolor="#1f3763 [1604]" strokeweight="1pt">
                <v:fill opacity="30069f"/>
              </v:shape>
            </w:pict>
          </mc:Fallback>
        </mc:AlternateContent>
      </w:r>
      <w:r w:rsidR="001561CF">
        <w:rPr>
          <w:noProof/>
        </w:rPr>
        <mc:AlternateContent>
          <mc:Choice Requires="wps">
            <w:drawing>
              <wp:anchor distT="0" distB="0" distL="114300" distR="114300" simplePos="0" relativeHeight="251661312" behindDoc="0" locked="0" layoutInCell="1" allowOverlap="1" wp14:anchorId="75453F0D" wp14:editId="6828444C">
                <wp:simplePos x="0" y="0"/>
                <wp:positionH relativeFrom="column">
                  <wp:posOffset>2651599</wp:posOffset>
                </wp:positionH>
                <wp:positionV relativeFrom="paragraph">
                  <wp:posOffset>159385</wp:posOffset>
                </wp:positionV>
                <wp:extent cx="649217" cy="255905"/>
                <wp:effectExtent l="12700" t="12700" r="11430" b="10795"/>
                <wp:wrapNone/>
                <wp:docPr id="2" name="Rounded Rectangle 2"/>
                <wp:cNvGraphicFramePr/>
                <a:graphic xmlns:a="http://schemas.openxmlformats.org/drawingml/2006/main">
                  <a:graphicData uri="http://schemas.microsoft.com/office/word/2010/wordprocessingShape">
                    <wps:wsp>
                      <wps:cNvSpPr/>
                      <wps:spPr>
                        <a:xfrm>
                          <a:off x="0" y="0"/>
                          <a:ext cx="649217"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0A9354" id="Rounded Rectangle 2" o:spid="_x0000_s1026" style="position:absolute;margin-left:208.8pt;margin-top:12.55pt;width:51.1pt;height:20.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" filled="f" strokecolor="#4472c4 [3204]" strokeweight="2pt">
                <v:stroke joinstyle="miter"/>
              </v:roundrect>
            </w:pict>
          </mc:Fallback>
        </mc:AlternateContent>
      </w:r>
    </w:p>
    <w:p w14:paraId="4898A5AB" w14:textId="157B26D6" w:rsidR="007D11E8" w:rsidRDefault="00234579" w:rsidP="00592092">
      <w:pPr>
        <w:ind w:left="720" w:firstLine="720"/>
      </w:pPr>
      <w:r>
        <w:rPr>
          <w:noProof/>
        </w:rPr>
        <mc:AlternateContent>
          <mc:Choice Requires="wps">
            <w:drawing>
              <wp:anchor distT="0" distB="0" distL="114300" distR="114300" simplePos="0" relativeHeight="251691008" behindDoc="0" locked="0" layoutInCell="1" allowOverlap="1" wp14:anchorId="6B9F6D53" wp14:editId="07131083">
                <wp:simplePos x="0" y="0"/>
                <wp:positionH relativeFrom="column">
                  <wp:posOffset>775410</wp:posOffset>
                </wp:positionH>
                <wp:positionV relativeFrom="paragraph">
                  <wp:posOffset>113004</wp:posOffset>
                </wp:positionV>
                <wp:extent cx="1558087" cy="1865376"/>
                <wp:effectExtent l="596900" t="50800" r="4445" b="14605"/>
                <wp:wrapNone/>
                <wp:docPr id="21" name="Curved Connector 21"/>
                <wp:cNvGraphicFramePr/>
                <a:graphic xmlns:a="http://schemas.openxmlformats.org/drawingml/2006/main">
                  <a:graphicData uri="http://schemas.microsoft.com/office/word/2010/wordprocessingShape">
                    <wps:wsp>
                      <wps:cNvCnPr/>
                      <wps:spPr>
                        <a:xfrm flipH="1" flipV="1">
                          <a:off x="0" y="0"/>
                          <a:ext cx="1558087" cy="1865376"/>
                        </a:xfrm>
                        <a:prstGeom prst="curvedConnector3">
                          <a:avLst>
                            <a:gd name="adj1" fmla="val 137057"/>
                          </a:avLst>
                        </a:prstGeom>
                        <a:ln w="254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1220DF7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1" o:spid="_x0000_s1026" type="#_x0000_t38" style="position:absolute;margin-left:61.05pt;margin-top:8.9pt;width:122.7pt;height:146.9pt;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" adj="29604" strokecolor="#4472c4 [3204]" strokeweight="2pt">
                <v:stroke endarrow="block" joinstyle="miter"/>
              </v:shape>
            </w:pict>
          </mc:Fallback>
        </mc:AlternateContent>
      </w:r>
      <w:r w:rsidR="00AE7DCC">
        <w:t>(Referral)</w:t>
      </w:r>
      <w:r w:rsidR="00592092">
        <w:t xml:space="preserve"> Contex</w:t>
      </w:r>
      <w:r w:rsidR="00AE7DCC">
        <w:t>t</w:t>
      </w:r>
      <w:r w:rsidR="00434A67">
        <w:t xml:space="preserve">                </w:t>
      </w:r>
      <w:r w:rsidR="00592092">
        <w:t xml:space="preserve">    </w:t>
      </w:r>
      <w:r w:rsidR="00434A67">
        <w:t>Matcher</w:t>
      </w:r>
      <w:r w:rsidR="00F8502B">
        <w:tab/>
      </w:r>
      <w:r w:rsidR="00592092">
        <w:t xml:space="preserve">            </w:t>
      </w:r>
      <w:r w:rsidR="00EA085E">
        <w:t xml:space="preserve">    </w:t>
      </w:r>
      <w:r w:rsidR="00592092">
        <w:t xml:space="preserve"> Construction</w:t>
      </w:r>
      <w:r w:rsidR="00EA085E">
        <w:t>s</w:t>
      </w:r>
    </w:p>
    <w:p w14:paraId="4E384BC2" w14:textId="1285FF7D" w:rsidR="001561CF" w:rsidRPr="001561CF" w:rsidRDefault="001561CF" w:rsidP="00434A67">
      <w:pPr>
        <w:tabs>
          <w:tab w:val="left" w:pos="484"/>
        </w:tabs>
      </w:pPr>
    </w:p>
    <w:p w14:paraId="4C602033" w14:textId="73AB4D42" w:rsidR="001561CF" w:rsidRDefault="00592092" w:rsidP="001561CF">
      <w:r>
        <w:rPr>
          <w:noProof/>
        </w:rPr>
        <mc:AlternateContent>
          <mc:Choice Requires="wps">
            <w:drawing>
              <wp:anchor distT="0" distB="0" distL="114300" distR="114300" simplePos="0" relativeHeight="251678720" behindDoc="0" locked="0" layoutInCell="1" allowOverlap="1" wp14:anchorId="65E9F658" wp14:editId="13C8E891">
                <wp:simplePos x="0" y="0"/>
                <wp:positionH relativeFrom="column">
                  <wp:posOffset>1590040</wp:posOffset>
                </wp:positionH>
                <wp:positionV relativeFrom="paragraph">
                  <wp:posOffset>7620</wp:posOffset>
                </wp:positionV>
                <wp:extent cx="170598" cy="319774"/>
                <wp:effectExtent l="12700" t="12700" r="20320" b="10795"/>
                <wp:wrapNone/>
                <wp:docPr id="12" name="Down Arrow 12"/>
                <wp:cNvGraphicFramePr/>
                <a:graphic xmlns:a="http://schemas.openxmlformats.org/drawingml/2006/main">
                  <a:graphicData uri="http://schemas.microsoft.com/office/word/2010/wordprocessingShape">
                    <wps:wsp>
                      <wps:cNvSpPr/>
                      <wps:spPr>
                        <a:xfrm rot="108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DA7071" id="Down Arrow 12" o:spid="_x0000_s1026" type="#_x0000_t67" style="position:absolute;margin-left:125.2pt;margin-top:.6pt;width:13.45pt;height:25.2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" adj="15838" fillcolor="#4472c4 [3204]" strokecolor="#1f3763 [1604]" strokeweight="1pt">
                <v:fill opacity="30069f"/>
              </v:shape>
            </w:pict>
          </mc:Fallback>
        </mc:AlternateContent>
      </w:r>
      <w:r w:rsidR="00434A67">
        <w:rPr>
          <w:noProof/>
        </w:rPr>
        <mc:AlternateContent>
          <mc:Choice Requires="wps">
            <w:drawing>
              <wp:anchor distT="0" distB="0" distL="114300" distR="114300" simplePos="0" relativeHeight="251666432" behindDoc="0" locked="0" layoutInCell="1" allowOverlap="1" wp14:anchorId="53970D9B" wp14:editId="428B1BCD">
                <wp:simplePos x="0" y="0"/>
                <wp:positionH relativeFrom="column">
                  <wp:posOffset>2887980</wp:posOffset>
                </wp:positionH>
                <wp:positionV relativeFrom="paragraph">
                  <wp:posOffset>88938</wp:posOffset>
                </wp:positionV>
                <wp:extent cx="170598" cy="319774"/>
                <wp:effectExtent l="12700" t="0" r="20320" b="23495"/>
                <wp:wrapNone/>
                <wp:docPr id="5" name="Down Arrow 5"/>
                <wp:cNvGraphicFramePr/>
                <a:graphic xmlns:a="http://schemas.openxmlformats.org/drawingml/2006/main">
                  <a:graphicData uri="http://schemas.microsoft.com/office/word/2010/wordprocessingShape">
                    <wps:wsp>
                      <wps:cNvSpPr/>
                      <wps:spPr>
                        <a:xfrm>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6E8A2" id="Down Arrow 5" o:spid="_x0000_s1026" type="#_x0000_t67" style="position:absolute;margin-left:227.4pt;margin-top:7pt;width:13.4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" adj="15838" fillcolor="#4472c4 [3204]" strokecolor="#1f3763 [1604]" strokeweight="1pt">
                <v:fill opacity="30069f"/>
              </v:shape>
            </w:pict>
          </mc:Fallback>
        </mc:AlternateContent>
      </w:r>
      <w:r>
        <w:tab/>
        <w:t xml:space="preserve">       </w:t>
      </w:r>
      <w:r w:rsidR="00234579">
        <w:t xml:space="preserve">      </w:t>
      </w:r>
      <w:r>
        <w:t>backtrack</w:t>
      </w:r>
      <w:r>
        <w:tab/>
      </w:r>
    </w:p>
    <w:p w14:paraId="4D1479E7" w14:textId="6626D70C" w:rsidR="001561CF" w:rsidRDefault="00592092" w:rsidP="00592092">
      <w:pPr>
        <w:tabs>
          <w:tab w:val="left" w:pos="935"/>
          <w:tab w:val="left" w:pos="7060"/>
        </w:tabs>
      </w:pPr>
      <w:r>
        <w:t xml:space="preserve">        </w:t>
      </w:r>
      <w:r w:rsidR="00234579">
        <w:t xml:space="preserve">    </w:t>
      </w:r>
      <w:r>
        <w:t xml:space="preserve"> </w:t>
      </w:r>
      <w:r w:rsidR="00234579">
        <w:t xml:space="preserve">  </w:t>
      </w:r>
      <w:r>
        <w:t>previous results</w:t>
      </w:r>
      <w:r>
        <w:tab/>
      </w:r>
      <w:r>
        <w:tab/>
      </w:r>
      <w:r>
        <w:tab/>
      </w:r>
    </w:p>
    <w:p w14:paraId="1A59BEA8" w14:textId="77C85043" w:rsidR="001561CF" w:rsidRPr="001561CF" w:rsidRDefault="00234579" w:rsidP="001561CF">
      <w:r>
        <w:rPr>
          <w:noProof/>
        </w:rPr>
        <mc:AlternateContent>
          <mc:Choice Requires="wps">
            <w:drawing>
              <wp:anchor distT="0" distB="0" distL="114300" distR="114300" simplePos="0" relativeHeight="251659264" behindDoc="0" locked="0" layoutInCell="1" allowOverlap="1" wp14:anchorId="5EFEA85A" wp14:editId="67918638">
                <wp:simplePos x="0" y="0"/>
                <wp:positionH relativeFrom="column">
                  <wp:posOffset>468172</wp:posOffset>
                </wp:positionH>
                <wp:positionV relativeFrom="paragraph">
                  <wp:posOffset>160757</wp:posOffset>
                </wp:positionV>
                <wp:extent cx="1489405" cy="444500"/>
                <wp:effectExtent l="12700" t="12700" r="9525" b="12700"/>
                <wp:wrapNone/>
                <wp:docPr id="1" name="Rounded Rectangle 1"/>
                <wp:cNvGraphicFramePr/>
                <a:graphic xmlns:a="http://schemas.openxmlformats.org/drawingml/2006/main">
                  <a:graphicData uri="http://schemas.microsoft.com/office/word/2010/wordprocessingShape">
                    <wps:wsp>
                      <wps:cNvSpPr/>
                      <wps:spPr>
                        <a:xfrm>
                          <a:off x="0" y="0"/>
                          <a:ext cx="1489405" cy="444500"/>
                        </a:xfrm>
                        <a:prstGeom prst="roundRect">
                          <a:avLst>
                            <a:gd name="adj" fmla="val 25185"/>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FC3E01" id="Rounded Rectangle 1" o:spid="_x0000_s1026" style="position:absolute;margin-left:36.85pt;margin-top:12.65pt;width:11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5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" filled="f" strokecolor="#4472c4 [3204]" strokeweight="2pt">
                <v:stroke joinstyle="miter"/>
              </v:roundrect>
            </w:pict>
          </mc:Fallback>
        </mc:AlternateContent>
      </w:r>
      <w:r w:rsidR="00592092">
        <w:rPr>
          <w:noProof/>
        </w:rPr>
        <mc:AlternateContent>
          <mc:Choice Requires="wps">
            <w:drawing>
              <wp:anchor distT="0" distB="0" distL="114300" distR="114300" simplePos="0" relativeHeight="251676672" behindDoc="0" locked="0" layoutInCell="1" allowOverlap="1" wp14:anchorId="7E0DF9AC" wp14:editId="037295DF">
                <wp:simplePos x="0" y="0"/>
                <wp:positionH relativeFrom="column">
                  <wp:posOffset>2089098</wp:posOffset>
                </wp:positionH>
                <wp:positionV relativeFrom="paragraph">
                  <wp:posOffset>131649</wp:posOffset>
                </wp:positionV>
                <wp:extent cx="170598" cy="319774"/>
                <wp:effectExtent l="14287" t="11113" r="0" b="21907"/>
                <wp:wrapNone/>
                <wp:docPr id="11" name="Down Arrow 11"/>
                <wp:cNvGraphicFramePr/>
                <a:graphic xmlns:a="http://schemas.openxmlformats.org/drawingml/2006/main">
                  <a:graphicData uri="http://schemas.microsoft.com/office/word/2010/wordprocessingShape">
                    <wps:wsp>
                      <wps:cNvSpPr/>
                      <wps:spPr>
                        <a:xfrm rot="5400000">
                          <a:off x="0" y="0"/>
                          <a:ext cx="170598" cy="319774"/>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CE4648" id="Down Arrow 11" o:spid="_x0000_s1026" type="#_x0000_t67" style="position:absolute;margin-left:164.5pt;margin-top:10.35pt;width:13.45pt;height:25.2pt;rotation:9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" adj="15838" fillcolor="#4472c4 [3204]" strokecolor="#1f3763 [1604]" strokeweight="1pt">
                <v:fill opacity="30069f"/>
              </v:shape>
            </w:pict>
          </mc:Fallback>
        </mc:AlternateContent>
      </w:r>
      <w:r w:rsidR="00592092">
        <w:rPr>
          <w:noProof/>
        </w:rPr>
        <mc:AlternateContent>
          <mc:Choice Requires="wps">
            <w:drawing>
              <wp:anchor distT="0" distB="0" distL="114300" distR="114300" simplePos="0" relativeHeight="251670528" behindDoc="0" locked="0" layoutInCell="1" allowOverlap="1" wp14:anchorId="4BA4F9DA" wp14:editId="3677B944">
                <wp:simplePos x="0" y="0"/>
                <wp:positionH relativeFrom="column">
                  <wp:posOffset>2564830</wp:posOffset>
                </wp:positionH>
                <wp:positionV relativeFrom="paragraph">
                  <wp:posOffset>158191</wp:posOffset>
                </wp:positionV>
                <wp:extent cx="840285" cy="255905"/>
                <wp:effectExtent l="12700" t="12700" r="10795" b="10795"/>
                <wp:wrapNone/>
                <wp:docPr id="8" name="Rounded Rectangle 8"/>
                <wp:cNvGraphicFramePr/>
                <a:graphic xmlns:a="http://schemas.openxmlformats.org/drawingml/2006/main">
                  <a:graphicData uri="http://schemas.microsoft.com/office/word/2010/wordprocessingShape">
                    <wps:wsp>
                      <wps:cNvSpPr/>
                      <wps:spPr>
                        <a:xfrm>
                          <a:off x="0" y="0"/>
                          <a:ext cx="840285"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4E61CA" id="Rounded Rectangle 8" o:spid="_x0000_s1026" style="position:absolute;margin-left:201.95pt;margin-top:12.45pt;width:66.15pt;height:20.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" filled="f" strokecolor="#4472c4 [3204]" strokeweight="2pt">
                <v:stroke joinstyle="miter"/>
              </v:roundrect>
            </w:pict>
          </mc:Fallback>
        </mc:AlternateContent>
      </w:r>
    </w:p>
    <w:p w14:paraId="216B58CA" w14:textId="7441FAE6" w:rsidR="001561CF" w:rsidRDefault="00592092" w:rsidP="001561CF">
      <w:r>
        <w:t xml:space="preserve"> </w:t>
      </w:r>
      <w:r w:rsidR="00234579">
        <w:t xml:space="preserve">    </w:t>
      </w:r>
      <w:r>
        <w:t xml:space="preserve">   </w:t>
      </w:r>
      <w:r w:rsidR="00234579">
        <w:t xml:space="preserve">        </w:t>
      </w:r>
      <w:r>
        <w:t xml:space="preserve">      Previous text and</w:t>
      </w:r>
      <w:r w:rsidR="00234579">
        <w:tab/>
        <w:t xml:space="preserve">          </w:t>
      </w:r>
      <w:r w:rsidR="00434A67">
        <w:t xml:space="preserve">Constructor </w:t>
      </w:r>
    </w:p>
    <w:p w14:paraId="2FF1C5A9" w14:textId="41BE9B54" w:rsidR="00434A67" w:rsidRDefault="00234579" w:rsidP="001561CF">
      <w:pPr>
        <w:tabs>
          <w:tab w:val="left" w:pos="484"/>
        </w:tabs>
      </w:pPr>
      <w:r>
        <w:t xml:space="preserve">          </w:t>
      </w:r>
      <w:r w:rsidR="001561CF">
        <w:tab/>
        <w:t xml:space="preserve"> </w:t>
      </w:r>
      <w:r w:rsidR="00592092">
        <w:t>Previous used context</w:t>
      </w:r>
      <w:r w:rsidR="001561CF">
        <w:t xml:space="preserve">     </w:t>
      </w:r>
      <w:r w:rsidR="00592092">
        <w:t>If null</w:t>
      </w:r>
      <w:r w:rsidR="001561CF">
        <w:t xml:space="preserve">      </w:t>
      </w:r>
    </w:p>
    <w:p w14:paraId="1BEC233B" w14:textId="7939A32F" w:rsidR="00434A67" w:rsidRDefault="001C3094" w:rsidP="001561CF">
      <w:pPr>
        <w:tabs>
          <w:tab w:val="left" w:pos="484"/>
        </w:tabs>
      </w:pPr>
      <w:r>
        <w:rPr>
          <w:noProof/>
        </w:rPr>
        <mc:AlternateContent>
          <mc:Choice Requires="wps">
            <w:drawing>
              <wp:anchor distT="0" distB="0" distL="114300" distR="114300" simplePos="0" relativeHeight="251681792" behindDoc="0" locked="0" layoutInCell="1" allowOverlap="1" wp14:anchorId="24B43442" wp14:editId="482D2154">
                <wp:simplePos x="0" y="0"/>
                <wp:positionH relativeFrom="column">
                  <wp:posOffset>906628</wp:posOffset>
                </wp:positionH>
                <wp:positionV relativeFrom="paragraph">
                  <wp:posOffset>159584</wp:posOffset>
                </wp:positionV>
                <wp:extent cx="1424940" cy="552450"/>
                <wp:effectExtent l="12700" t="12700" r="10160" b="19050"/>
                <wp:wrapNone/>
                <wp:docPr id="14" name="Bent-Up Arrow 14"/>
                <wp:cNvGraphicFramePr/>
                <a:graphic xmlns:a="http://schemas.openxmlformats.org/drawingml/2006/main">
                  <a:graphicData uri="http://schemas.microsoft.com/office/word/2010/wordprocessingShape">
                    <wps:wsp>
                      <wps:cNvSpPr/>
                      <wps:spPr>
                        <a:xfrm flipH="1">
                          <a:off x="0" y="0"/>
                          <a:ext cx="1424940" cy="552450"/>
                        </a:xfrm>
                        <a:prstGeom prst="bentUpArrow">
                          <a:avLst>
                            <a:gd name="adj1" fmla="val 17589"/>
                            <a:gd name="adj2" fmla="val 25000"/>
                            <a:gd name="adj3" fmla="val 31176"/>
                          </a:avLst>
                        </a:prstGeom>
                        <a:solidFill>
                          <a:schemeClr val="accent1">
                            <a:alpha val="53252"/>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C2703C" id="Bent-Up Arrow 14" o:spid="_x0000_s1026" style="position:absolute;margin-left:71.4pt;margin-top:12.55pt;width:112.2pt;height:43.5pt;flip:x;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24940,5524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" path="m,455280r1238242,l1238242,172232r-89527,l1286828,r138112,172232l1335413,172232r,380218l,552450,,455280xe" fillcolor="#4472c4 [3204]" strokecolor="#1f3763 [1604]" strokeweight="1pt">
                <v:fill opacity="34952f"/>
                <v:stroke joinstyle="miter"/>
                <v:path arrowok="t" o:connecttype="custom" o:connectlocs="0,455280;1238242,455280;1238242,172232;1148715,172232;1286828,0;1424940,172232;1335413,172232;1335413,552450;0,552450;0,455280" o:connectangles="0,0,0,0,0,0,0,0,0,0"/>
              </v:shape>
            </w:pict>
          </mc:Fallback>
        </mc:AlternateContent>
      </w:r>
      <w:r w:rsidR="00592092">
        <w:rPr>
          <w:noProof/>
        </w:rPr>
        <mc:AlternateContent>
          <mc:Choice Requires="wps">
            <w:drawing>
              <wp:anchor distT="0" distB="0" distL="114300" distR="114300" simplePos="0" relativeHeight="251672576" behindDoc="0" locked="0" layoutInCell="1" allowOverlap="1" wp14:anchorId="241F1BF0" wp14:editId="698292DF">
                <wp:simplePos x="0" y="0"/>
                <wp:positionH relativeFrom="column">
                  <wp:posOffset>2886710</wp:posOffset>
                </wp:positionH>
                <wp:positionV relativeFrom="paragraph">
                  <wp:posOffset>49369</wp:posOffset>
                </wp:positionV>
                <wp:extent cx="170180" cy="319405"/>
                <wp:effectExtent l="12700" t="0" r="20320" b="23495"/>
                <wp:wrapNone/>
                <wp:docPr id="9" name="Down Arrow 9"/>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4142BE" id="Down Arrow 9" o:spid="_x0000_s1026" type="#_x0000_t67" style="position:absolute;margin-left:227.3pt;margin-top:3.9pt;width:13.4pt;height:25.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" adj="15846" fillcolor="#4472c4 [3204]" strokecolor="#1f3763 [1604]" strokeweight="1pt">
                <v:fill opacity="30069f"/>
              </v:shape>
            </w:pict>
          </mc:Fallback>
        </mc:AlternateContent>
      </w:r>
    </w:p>
    <w:p w14:paraId="077A8E41" w14:textId="0720BACA" w:rsidR="00434A67" w:rsidRDefault="00434A67" w:rsidP="001561CF">
      <w:pPr>
        <w:tabs>
          <w:tab w:val="left" w:pos="484"/>
        </w:tabs>
      </w:pPr>
    </w:p>
    <w:p w14:paraId="48331D8E" w14:textId="3997021C" w:rsidR="00434A67" w:rsidRDefault="00592092" w:rsidP="00434A67">
      <w:r>
        <w:rPr>
          <w:noProof/>
        </w:rPr>
        <mc:AlternateContent>
          <mc:Choice Requires="wps">
            <w:drawing>
              <wp:anchor distT="0" distB="0" distL="114300" distR="114300" simplePos="0" relativeHeight="251674624" behindDoc="0" locked="0" layoutInCell="1" allowOverlap="1" wp14:anchorId="4823EF9E" wp14:editId="04167E80">
                <wp:simplePos x="0" y="0"/>
                <wp:positionH relativeFrom="column">
                  <wp:posOffset>2523888</wp:posOffset>
                </wp:positionH>
                <wp:positionV relativeFrom="paragraph">
                  <wp:posOffset>169611</wp:posOffset>
                </wp:positionV>
                <wp:extent cx="942643" cy="255905"/>
                <wp:effectExtent l="12700" t="12700" r="10160" b="10795"/>
                <wp:wrapNone/>
                <wp:docPr id="10" name="Rounded Rectangle 10"/>
                <wp:cNvGraphicFramePr/>
                <a:graphic xmlns:a="http://schemas.openxmlformats.org/drawingml/2006/main">
                  <a:graphicData uri="http://schemas.microsoft.com/office/word/2010/wordprocessingShape">
                    <wps:wsp>
                      <wps:cNvSpPr/>
                      <wps:spPr>
                        <a:xfrm>
                          <a:off x="0" y="0"/>
                          <a:ext cx="942643" cy="255905"/>
                        </a:xfrm>
                        <a:prstGeom prst="roundRect">
                          <a:avLst>
                            <a:gd name="adj" fmla="val 21871"/>
                          </a:avLst>
                        </a:prstGeom>
                        <a:noFill/>
                        <a:ln w="254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06587" id="Rounded Rectangle 10" o:spid="_x0000_s1026" style="position:absolute;margin-left:198.75pt;margin-top:13.35pt;width:74.2pt;height:20.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433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" filled="f" strokecolor="#4472c4 [3204]" strokeweight="2pt">
                <v:stroke joinstyle="miter"/>
              </v:roundrect>
            </w:pict>
          </mc:Fallback>
        </mc:AlternateContent>
      </w:r>
      <w:r w:rsidR="00434A67">
        <w:t xml:space="preserve"> </w:t>
      </w:r>
      <w:r w:rsidR="001C3094">
        <w:tab/>
      </w:r>
      <w:r w:rsidR="001C3094">
        <w:tab/>
      </w:r>
      <w:r w:rsidR="001C3094">
        <w:tab/>
      </w:r>
      <w:r w:rsidR="00234579">
        <w:t xml:space="preserve">         </w:t>
      </w:r>
      <w:r w:rsidR="001C3094">
        <w:t>update</w:t>
      </w:r>
    </w:p>
    <w:p w14:paraId="64C710D1" w14:textId="0FC4326B" w:rsidR="00434A67" w:rsidRDefault="00592092" w:rsidP="00434A67">
      <w:pPr>
        <w:tabs>
          <w:tab w:val="left" w:pos="484"/>
        </w:tabs>
      </w:pPr>
      <w:r>
        <w:rPr>
          <w:noProof/>
        </w:rPr>
        <mc:AlternateContent>
          <mc:Choice Requires="wps">
            <w:drawing>
              <wp:anchor distT="0" distB="0" distL="114300" distR="114300" simplePos="0" relativeHeight="251680768" behindDoc="0" locked="0" layoutInCell="1" allowOverlap="1" wp14:anchorId="42BE98A2" wp14:editId="1DFC1A18">
                <wp:simplePos x="0" y="0"/>
                <wp:positionH relativeFrom="column">
                  <wp:posOffset>2887715</wp:posOffset>
                </wp:positionH>
                <wp:positionV relativeFrom="paragraph">
                  <wp:posOffset>361543</wp:posOffset>
                </wp:positionV>
                <wp:extent cx="170180" cy="319405"/>
                <wp:effectExtent l="12700" t="0" r="20320" b="23495"/>
                <wp:wrapNone/>
                <wp:docPr id="13" name="Down Arrow 13"/>
                <wp:cNvGraphicFramePr/>
                <a:graphic xmlns:a="http://schemas.openxmlformats.org/drawingml/2006/main">
                  <a:graphicData uri="http://schemas.microsoft.com/office/word/2010/wordprocessingShape">
                    <wps:wsp>
                      <wps:cNvSpPr/>
                      <wps:spPr>
                        <a:xfrm>
                          <a:off x="0" y="0"/>
                          <a:ext cx="170180" cy="319405"/>
                        </a:xfrm>
                        <a:prstGeom prst="downArrow">
                          <a:avLst/>
                        </a:prstGeom>
                        <a:solidFill>
                          <a:schemeClr val="accent1">
                            <a:alpha val="45938"/>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1472F" id="Down Arrow 13" o:spid="_x0000_s1026" type="#_x0000_t67" style="position:absolute;margin-left:227.4pt;margin-top:28.45pt;width:13.4pt;height:25.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" adj="15846" fillcolor="#4472c4 [3204]" strokecolor="#1f3763 [1604]" strokeweight="1pt">
                <v:fill opacity="30069f"/>
              </v:shape>
            </w:pict>
          </mc:Fallback>
        </mc:AlternateContent>
      </w:r>
      <w:r>
        <w:tab/>
      </w:r>
      <w:r>
        <w:tab/>
      </w:r>
      <w:r>
        <w:tab/>
      </w:r>
      <w:r>
        <w:tab/>
      </w:r>
      <w:r w:rsidR="00434A67">
        <w:tab/>
      </w:r>
      <w:r w:rsidR="00434A67">
        <w:tab/>
      </w:r>
      <w:r>
        <w:t xml:space="preserve">          </w:t>
      </w:r>
      <w:r w:rsidR="00FA44F3">
        <w:t>Text Reader</w:t>
      </w:r>
    </w:p>
    <w:p w14:paraId="578F9BE7" w14:textId="2D84562F" w:rsidR="00592092" w:rsidRPr="00592092" w:rsidRDefault="001C3094" w:rsidP="00592092">
      <w:r>
        <w:tab/>
      </w:r>
      <w:r>
        <w:tab/>
        <w:t xml:space="preserve">     Unused outcomes</w:t>
      </w:r>
    </w:p>
    <w:p w14:paraId="70253EF3" w14:textId="5FECE204" w:rsidR="00592092" w:rsidRPr="00592092" w:rsidRDefault="00592092" w:rsidP="00592092"/>
    <w:p w14:paraId="1DA7A978" w14:textId="1E879A53" w:rsidR="00592092" w:rsidRDefault="00592092" w:rsidP="00592092"/>
    <w:p w14:paraId="5A67DB6E" w14:textId="1BF96741" w:rsidR="00503C12" w:rsidRDefault="00592092" w:rsidP="00A63AE3">
      <w:pPr>
        <w:tabs>
          <w:tab w:val="left" w:pos="4051"/>
        </w:tabs>
        <w:jc w:val="center"/>
      </w:pPr>
      <w:r>
        <w:t xml:space="preserve">One of the possible </w:t>
      </w:r>
      <w:r w:rsidR="001C3094">
        <w:t>outcomes</w:t>
      </w:r>
    </w:p>
    <w:p w14:paraId="49FAEF45" w14:textId="77777777" w:rsidR="00A63AE3" w:rsidRDefault="00A63AE3" w:rsidP="00A63AE3">
      <w:pPr>
        <w:tabs>
          <w:tab w:val="left" w:pos="4051"/>
        </w:tabs>
        <w:jc w:val="center"/>
      </w:pPr>
    </w:p>
    <w:p w14:paraId="5DBF51BA" w14:textId="3556E002" w:rsidR="00503C12" w:rsidRDefault="00877DD5" w:rsidP="009D5079">
      <w:pPr>
        <w:tabs>
          <w:tab w:val="left" w:pos="4051"/>
        </w:tabs>
      </w:pPr>
      <w:r>
        <w:t xml:space="preserve">The whole construction grammar system consists of </w:t>
      </w:r>
      <w:r w:rsidR="00030487">
        <w:t xml:space="preserve">five major parts: </w:t>
      </w:r>
      <w:proofErr w:type="gramStart"/>
      <w:r w:rsidR="0022135B">
        <w:t>Constructions</w:t>
      </w:r>
      <w:proofErr w:type="gramEnd"/>
      <w:r w:rsidR="0022135B">
        <w:t xml:space="preserve"> storage, Context, Matcher, Constructor, text and context storage and the Text Reader. </w:t>
      </w:r>
    </w:p>
    <w:p w14:paraId="206CF00A" w14:textId="4CFE5515" w:rsidR="0022135B" w:rsidRDefault="0022135B" w:rsidP="009D5079">
      <w:pPr>
        <w:tabs>
          <w:tab w:val="left" w:pos="4051"/>
        </w:tabs>
      </w:pPr>
    </w:p>
    <w:p w14:paraId="5412D514" w14:textId="5414DCF6" w:rsidR="00DC46F1" w:rsidRDefault="00DC46F1" w:rsidP="009D5079">
      <w:pPr>
        <w:tabs>
          <w:tab w:val="left" w:pos="4051"/>
        </w:tabs>
      </w:pPr>
      <w:r>
        <w:t>Construction storage is responsible for storing the new constructions defined by the user.</w:t>
      </w:r>
    </w:p>
    <w:p w14:paraId="3F6D9F9C" w14:textId="6B910022" w:rsidR="00DC46F1" w:rsidRDefault="00DC46F1" w:rsidP="009D5079">
      <w:pPr>
        <w:tabs>
          <w:tab w:val="left" w:pos="4051"/>
        </w:tabs>
      </w:pPr>
    </w:p>
    <w:p w14:paraId="2068F277" w14:textId="77777777" w:rsidR="000C6CC2" w:rsidRDefault="00AE7DCC" w:rsidP="009D5079">
      <w:pPr>
        <w:tabs>
          <w:tab w:val="left" w:pos="4051"/>
        </w:tabs>
      </w:pPr>
      <w:r>
        <w:t>Context has two parts: scone context node and a referral context.</w:t>
      </w:r>
      <w:r w:rsidR="000C6CC2">
        <w:t xml:space="preserve"> </w:t>
      </w:r>
    </w:p>
    <w:p w14:paraId="138C2E7A" w14:textId="191A48D6" w:rsidR="00DC46F1" w:rsidRDefault="00DC46F1" w:rsidP="009D5079">
      <w:pPr>
        <w:tabs>
          <w:tab w:val="left" w:pos="4051"/>
        </w:tabs>
      </w:pPr>
      <w:r>
        <w:t>Referral Context saves the current referral context the system is using right now. Since in natural language, people often refer to individuals they mentioned in previous text, the referral context serves the purpose of storing those individuals.</w:t>
      </w:r>
    </w:p>
    <w:p w14:paraId="04500D86" w14:textId="0E239218" w:rsidR="00DC46F1" w:rsidRDefault="00DC46F1" w:rsidP="009D5079">
      <w:pPr>
        <w:tabs>
          <w:tab w:val="left" w:pos="4051"/>
        </w:tabs>
      </w:pPr>
    </w:p>
    <w:p w14:paraId="05A84FFB" w14:textId="0016BE5F" w:rsidR="00DC46F1" w:rsidRDefault="00DC46F1" w:rsidP="009D5079">
      <w:pPr>
        <w:tabs>
          <w:tab w:val="left" w:pos="4051"/>
        </w:tabs>
      </w:pPr>
      <w:r>
        <w:t>Construction grammar is the study of linguistic pattern and meaning. Matcher is used for matching raw natural language text with the construction patterns</w:t>
      </w:r>
      <w:r w:rsidR="00206677">
        <w:t xml:space="preserve"> based on the current using referral context.</w:t>
      </w:r>
    </w:p>
    <w:p w14:paraId="0391E249" w14:textId="0EA2BE99" w:rsidR="00206677" w:rsidRDefault="00206677" w:rsidP="009D5079">
      <w:pPr>
        <w:tabs>
          <w:tab w:val="left" w:pos="4051"/>
        </w:tabs>
      </w:pPr>
    </w:p>
    <w:p w14:paraId="1476BDEF" w14:textId="5852847B" w:rsidR="00206677" w:rsidRDefault="00206677" w:rsidP="009D5079">
      <w:pPr>
        <w:tabs>
          <w:tab w:val="left" w:pos="4051"/>
        </w:tabs>
      </w:pPr>
      <w:r>
        <w:t xml:space="preserve">When matchers match the text with a pattern and outputs the variable values, the constructor will apply the construction actions and collect every possible outcome. </w:t>
      </w:r>
    </w:p>
    <w:p w14:paraId="70B14A9B" w14:textId="5C881A09" w:rsidR="00206677" w:rsidRDefault="00206677" w:rsidP="009D5079">
      <w:pPr>
        <w:tabs>
          <w:tab w:val="left" w:pos="4051"/>
        </w:tabs>
      </w:pPr>
    </w:p>
    <w:p w14:paraId="6C5BC3AD" w14:textId="3C78F2F7" w:rsidR="00206677" w:rsidRDefault="00206677" w:rsidP="009D5079">
      <w:pPr>
        <w:tabs>
          <w:tab w:val="left" w:pos="4051"/>
        </w:tabs>
      </w:pPr>
      <w:r>
        <w:t>Text Reader is the core system for managing results and collecting the previously input text</w:t>
      </w:r>
      <w:r w:rsidR="00FB1611">
        <w:t>s</w:t>
      </w:r>
      <w:r>
        <w:t>.</w:t>
      </w:r>
    </w:p>
    <w:p w14:paraId="3FB9FC0D" w14:textId="506D5894" w:rsidR="00206677" w:rsidRDefault="00206677" w:rsidP="009D5079">
      <w:pPr>
        <w:tabs>
          <w:tab w:val="left" w:pos="4051"/>
        </w:tabs>
      </w:pPr>
      <w:r>
        <w:lastRenderedPageBreak/>
        <w:t xml:space="preserve">When the Constructor gives at least one result, the system </w:t>
      </w:r>
      <w:r w:rsidR="00234579">
        <w:t>takes</w:t>
      </w:r>
      <w:r>
        <w:t xml:space="preserve"> one of the results</w:t>
      </w:r>
      <w:r w:rsidR="00234579">
        <w:t xml:space="preserve"> to update the referral context and save all the unused results in the Previous text and context storage.</w:t>
      </w:r>
    </w:p>
    <w:p w14:paraId="63359B8A" w14:textId="11D2CE75" w:rsidR="00234579" w:rsidRDefault="00234579" w:rsidP="009D5079">
      <w:pPr>
        <w:tabs>
          <w:tab w:val="left" w:pos="4051"/>
        </w:tabs>
      </w:pPr>
      <w:r>
        <w:t xml:space="preserve">If the Constructor gives a null result, that means the new input text does not have a valid meaning in the current context. </w:t>
      </w:r>
      <w:r w:rsidR="00FB1611">
        <w:t xml:space="preserve">The system will backtrack previously saved unused context and search for a valid one. </w:t>
      </w:r>
    </w:p>
    <w:p w14:paraId="5F4722D6" w14:textId="77777777" w:rsidR="006F5553" w:rsidRDefault="006F5553" w:rsidP="009D5079">
      <w:pPr>
        <w:tabs>
          <w:tab w:val="left" w:pos="4051"/>
        </w:tabs>
      </w:pPr>
    </w:p>
    <w:p w14:paraId="7DEC46BC" w14:textId="0EAE331B" w:rsidR="00A63AE3" w:rsidRDefault="00962FD6" w:rsidP="00626494">
      <w:pPr>
        <w:pStyle w:val="Heading1"/>
      </w:pPr>
      <w:bookmarkStart w:id="135" w:name="_Toc81858479"/>
      <w:r>
        <w:t>Detailed</w:t>
      </w:r>
      <w:r w:rsidR="00234489">
        <w:t xml:space="preserve"> Description and</w:t>
      </w:r>
      <w:r>
        <w:t xml:space="preserve"> Algorithms</w:t>
      </w:r>
      <w:bookmarkEnd w:id="135"/>
    </w:p>
    <w:p w14:paraId="4314F3C5" w14:textId="7B065519" w:rsidR="00962FD6" w:rsidRDefault="00962FD6" w:rsidP="00962FD6"/>
    <w:p w14:paraId="1FF30FBB" w14:textId="77777777" w:rsidR="005E08F2" w:rsidRDefault="005E08F2" w:rsidP="005E08F2">
      <w:pPr>
        <w:pStyle w:val="Heading2"/>
      </w:pPr>
      <w:bookmarkStart w:id="136" w:name="_Toc81858480"/>
      <w:r>
        <w:t>Context</w:t>
      </w:r>
      <w:bookmarkEnd w:id="136"/>
    </w:p>
    <w:p w14:paraId="4AAF36F9" w14:textId="77777777" w:rsidR="005E08F2" w:rsidRDefault="005E08F2" w:rsidP="005E08F2"/>
    <w:p w14:paraId="3EDCD795" w14:textId="77777777" w:rsidR="005E08F2" w:rsidRDefault="005E08F2" w:rsidP="005E08F2">
      <w:r>
        <w:t>The context consists of two parts: Scone context node and referral context.</w:t>
      </w:r>
    </w:p>
    <w:p w14:paraId="394742E6" w14:textId="77777777" w:rsidR="005E08F2" w:rsidRDefault="005E08F2" w:rsidP="005E08F2"/>
    <w:p w14:paraId="7DDE4E3D" w14:textId="77777777" w:rsidR="005E08F2" w:rsidRDefault="005E08F2" w:rsidP="005E08F2">
      <w:pPr>
        <w:pStyle w:val="Heading3"/>
      </w:pPr>
      <w:bookmarkStart w:id="137" w:name="_Toc81858481"/>
      <w:r>
        <w:t>Scone context node</w:t>
      </w:r>
      <w:bookmarkEnd w:id="137"/>
    </w:p>
    <w:p w14:paraId="546C6E73" w14:textId="77777777" w:rsidR="005E08F2" w:rsidRDefault="005E08F2" w:rsidP="005E08F2"/>
    <w:p w14:paraId="5ED60805" w14:textId="77777777" w:rsidR="005E08F2" w:rsidRDefault="005E08F2" w:rsidP="005E08F2">
      <w:r>
        <w:t xml:space="preserve">Since in scone every node has a context wire, so it is important to specify the context when applying the construction rules. For example, when the system takes in “a mouse”, it will create two context nodes, where under one of the contexts, a new </w:t>
      </w:r>
      <w:r>
        <w:rPr>
          <w:b/>
          <w:bCs/>
        </w:rPr>
        <w:t>{mouse}</w:t>
      </w:r>
      <w:r>
        <w:t xml:space="preserve"> individual will be created and under the other context, a new </w:t>
      </w:r>
      <w:r>
        <w:rPr>
          <w:b/>
          <w:bCs/>
        </w:rPr>
        <w:t>{computer mouse</w:t>
      </w:r>
      <w:r>
        <w:rPr>
          <w:rFonts w:hint="eastAsia"/>
          <w:b/>
          <w:bCs/>
        </w:rPr>
        <w:t>}</w:t>
      </w:r>
      <w:r>
        <w:t xml:space="preserve"> </w:t>
      </w:r>
      <w:r>
        <w:rPr>
          <w:rFonts w:hint="eastAsia"/>
        </w:rPr>
        <w:t>in</w:t>
      </w:r>
      <w:r>
        <w:t xml:space="preserve">dividual will be created. </w:t>
      </w:r>
    </w:p>
    <w:p w14:paraId="53FE8447" w14:textId="77777777" w:rsidR="005E08F2" w:rsidRPr="008117E6" w:rsidRDefault="005E08F2" w:rsidP="005E08F2"/>
    <w:p w14:paraId="6625772D" w14:textId="77777777" w:rsidR="005E08F2" w:rsidRDefault="005E08F2" w:rsidP="005E08F2">
      <w:r>
        <w:t xml:space="preserve">Basically, whenever the text has multiple meanings, the system will create children of the current </w:t>
      </w:r>
      <w:r>
        <w:rPr>
          <w:b/>
          <w:bCs/>
        </w:rPr>
        <w:t>*context*</w:t>
      </w:r>
      <w:r>
        <w:t xml:space="preserve"> and proceed each path under one of the child contexts. </w:t>
      </w:r>
    </w:p>
    <w:p w14:paraId="4659DBF4" w14:textId="77777777" w:rsidR="005E08F2" w:rsidRDefault="005E08F2" w:rsidP="005E08F2"/>
    <w:p w14:paraId="0057FAFC" w14:textId="77777777" w:rsidR="005E08F2" w:rsidRDefault="005E08F2" w:rsidP="005E08F2">
      <w:pPr>
        <w:pStyle w:val="Heading3"/>
      </w:pPr>
      <w:bookmarkStart w:id="138" w:name="_Toc81858482"/>
      <w:r>
        <w:rPr>
          <w:rFonts w:hint="eastAsia"/>
        </w:rPr>
        <w:t>Refe</w:t>
      </w:r>
      <w:r>
        <w:t>rral context</w:t>
      </w:r>
      <w:bookmarkEnd w:id="138"/>
    </w:p>
    <w:p w14:paraId="4A4432C5" w14:textId="77777777" w:rsidR="005E08F2" w:rsidRPr="0092206D" w:rsidRDefault="005E08F2" w:rsidP="005E08F2"/>
    <w:p w14:paraId="355C8344" w14:textId="77777777" w:rsidR="005E08F2" w:rsidRDefault="005E08F2" w:rsidP="005E08F2">
      <w:r>
        <w:t xml:space="preserve">The referral context is saved as </w:t>
      </w:r>
      <w:r>
        <w:rPr>
          <w:rFonts w:hint="eastAsia"/>
        </w:rPr>
        <w:t>a</w:t>
      </w:r>
      <w:r>
        <w:t xml:space="preserve"> stack in the system. Additionally, when a new node is pushed into the referral, the system will first check if the node is already existed in the referral and remove it, and then push it to the top of the stack. The intuition of using stacks is that when people refer to an individual in previous context, they often refer to the most recently mentioned ones. </w:t>
      </w:r>
    </w:p>
    <w:p w14:paraId="39248572" w14:textId="77777777" w:rsidR="005E08F2" w:rsidRDefault="005E08F2" w:rsidP="005E08F2"/>
    <w:p w14:paraId="492033AA" w14:textId="77777777" w:rsidR="005E08F2" w:rsidRDefault="005E08F2" w:rsidP="005E08F2">
      <w:r>
        <w:t xml:space="preserve">For example, starting from a NIL referral context, if the system first creates a name </w:t>
      </w:r>
      <w:r>
        <w:rPr>
          <w:b/>
          <w:bCs/>
        </w:rPr>
        <w:t>{Clyde}</w:t>
      </w:r>
      <w:r>
        <w:t xml:space="preserve">, the referral context will be </w:t>
      </w:r>
      <w:r>
        <w:rPr>
          <w:b/>
          <w:bCs/>
        </w:rPr>
        <w:t>‘({Clyde})</w:t>
      </w:r>
      <w:r>
        <w:t xml:space="preserve">. Then if the system creates a new </w:t>
      </w:r>
      <w:r w:rsidRPr="00E36D82">
        <w:rPr>
          <w:b/>
          <w:bCs/>
        </w:rPr>
        <w:t>{elephant}</w:t>
      </w:r>
      <w:r>
        <w:rPr>
          <w:b/>
          <w:bCs/>
        </w:rPr>
        <w:t xml:space="preserve"> </w:t>
      </w:r>
      <w:r>
        <w:t xml:space="preserve">individual </w:t>
      </w:r>
      <w:r>
        <w:rPr>
          <w:b/>
          <w:bCs/>
        </w:rPr>
        <w:t>{elephant 0-3141}</w:t>
      </w:r>
      <w:r>
        <w:t>, the referral context will be</w:t>
      </w:r>
      <w:r>
        <w:rPr>
          <w:b/>
          <w:bCs/>
        </w:rPr>
        <w:t xml:space="preserve"> ‘({elephant 0-3141} {Clyde})</w:t>
      </w:r>
      <w:r>
        <w:t xml:space="preserve">. Finally, if the system gets </w:t>
      </w:r>
      <w:r>
        <w:rPr>
          <w:b/>
          <w:bCs/>
        </w:rPr>
        <w:t xml:space="preserve">{Clyde} </w:t>
      </w:r>
      <w:r>
        <w:t xml:space="preserve">again, the referral context will put </w:t>
      </w:r>
      <w:r>
        <w:rPr>
          <w:b/>
          <w:bCs/>
        </w:rPr>
        <w:t>{Clyde}</w:t>
      </w:r>
      <w:r>
        <w:t xml:space="preserve"> to the front and become </w:t>
      </w:r>
      <w:r>
        <w:rPr>
          <w:b/>
          <w:bCs/>
        </w:rPr>
        <w:t>‘({Clyde} {elephant 0-3141})</w:t>
      </w:r>
      <w:r>
        <w:t xml:space="preserve">. </w:t>
      </w:r>
    </w:p>
    <w:p w14:paraId="3CFBA096" w14:textId="77777777" w:rsidR="005E08F2" w:rsidRDefault="005E08F2" w:rsidP="00962FD6"/>
    <w:p w14:paraId="351E2250" w14:textId="789C3C1A" w:rsidR="00962FD6" w:rsidRDefault="00234489" w:rsidP="00234489">
      <w:pPr>
        <w:pStyle w:val="Heading2"/>
      </w:pPr>
      <w:bookmarkStart w:id="139" w:name="_Toc81858483"/>
      <w:r>
        <w:t>Constructions</w:t>
      </w:r>
      <w:bookmarkEnd w:id="139"/>
    </w:p>
    <w:p w14:paraId="23BD37AE" w14:textId="2E5D2668" w:rsidR="00234489" w:rsidRDefault="00234489" w:rsidP="00234489"/>
    <w:p w14:paraId="75106672" w14:textId="4B5E602B" w:rsidR="00167A03" w:rsidRDefault="009138C9" w:rsidP="00234489">
      <w:r>
        <w:t xml:space="preserve">The macro </w:t>
      </w:r>
      <w:proofErr w:type="gramStart"/>
      <w:r>
        <w:rPr>
          <w:b/>
          <w:bCs/>
        </w:rPr>
        <w:t>new-construction</w:t>
      </w:r>
      <w:proofErr w:type="gramEnd"/>
      <w:r>
        <w:t xml:space="preserve"> is defined for users to create new constructions. Detailed formatting can be found in the User Manual.</w:t>
      </w:r>
      <w:r w:rsidR="00167A03">
        <w:t xml:space="preserve"> When the user calls the </w:t>
      </w:r>
      <w:proofErr w:type="gramStart"/>
      <w:r w:rsidR="00167A03">
        <w:rPr>
          <w:b/>
          <w:bCs/>
        </w:rPr>
        <w:t>new-construction</w:t>
      </w:r>
      <w:proofErr w:type="gramEnd"/>
      <w:r w:rsidR="00167A03">
        <w:t xml:space="preserve">, the system creates a new construction class and store it in the list </w:t>
      </w:r>
      <w:r w:rsidR="00167A03">
        <w:rPr>
          <w:b/>
          <w:bCs/>
        </w:rPr>
        <w:t>*constructions*</w:t>
      </w:r>
      <w:r w:rsidR="00167A03">
        <w:t>.</w:t>
      </w:r>
    </w:p>
    <w:p w14:paraId="7E9C2FF4" w14:textId="48E897C7" w:rsidR="00167A03" w:rsidRDefault="00167A03" w:rsidP="00234489"/>
    <w:p w14:paraId="7CD49503" w14:textId="77777777" w:rsidR="00167A03" w:rsidRPr="00167A03" w:rsidRDefault="00167A03" w:rsidP="00167A03">
      <w:pPr>
        <w:rPr>
          <w:b/>
          <w:bCs/>
        </w:rPr>
      </w:pPr>
      <w:r w:rsidRPr="00167A03">
        <w:rPr>
          <w:b/>
          <w:bCs/>
        </w:rPr>
        <w:lastRenderedPageBreak/>
        <w:t>(</w:t>
      </w:r>
      <w:proofErr w:type="spellStart"/>
      <w:proofErr w:type="gramStart"/>
      <w:r w:rsidRPr="00167A03">
        <w:rPr>
          <w:b/>
          <w:bCs/>
        </w:rPr>
        <w:t>defclass</w:t>
      </w:r>
      <w:proofErr w:type="spellEnd"/>
      <w:proofErr w:type="gramEnd"/>
      <w:r w:rsidRPr="00167A03">
        <w:rPr>
          <w:b/>
          <w:bCs/>
        </w:rPr>
        <w:t xml:space="preserve"> construction () (</w:t>
      </w:r>
    </w:p>
    <w:p w14:paraId="02657DE5" w14:textId="77777777" w:rsidR="00167A03" w:rsidRPr="00167A03" w:rsidRDefault="00167A03" w:rsidP="00167A03">
      <w:pPr>
        <w:rPr>
          <w:b/>
          <w:bCs/>
        </w:rPr>
      </w:pPr>
      <w:r w:rsidRPr="00167A03">
        <w:rPr>
          <w:b/>
          <w:bCs/>
        </w:rPr>
        <w:tab/>
        <w:t>(</w:t>
      </w:r>
      <w:proofErr w:type="gramStart"/>
      <w:r w:rsidRPr="00167A03">
        <w:rPr>
          <w:b/>
          <w:bCs/>
        </w:rPr>
        <w:t>ret</w:t>
      </w:r>
      <w:proofErr w:type="gramEnd"/>
      <w:r w:rsidRPr="00167A03">
        <w:rPr>
          <w:b/>
          <w:bCs/>
        </w:rPr>
        <w:t>-tag</w:t>
      </w:r>
    </w:p>
    <w:p w14:paraId="0A9B6521"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:ret-tag</w:t>
      </w:r>
    </w:p>
    <w:p w14:paraId="0683598B"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keyword</w:t>
      </w:r>
    </w:p>
    <w:p w14:paraId="780ED697"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NIL</w:t>
      </w:r>
    </w:p>
    <w:p w14:paraId="6C4B5D23"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construction-tag</w:t>
      </w:r>
    </w:p>
    <w:p w14:paraId="2240EB72"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return tag that the construction produce.")</w:t>
      </w:r>
    </w:p>
    <w:p w14:paraId="2F954543" w14:textId="77777777" w:rsidR="00167A03" w:rsidRPr="00167A03" w:rsidRDefault="00167A03" w:rsidP="00167A03">
      <w:pPr>
        <w:rPr>
          <w:b/>
          <w:bCs/>
        </w:rPr>
      </w:pPr>
      <w:r w:rsidRPr="00167A03">
        <w:rPr>
          <w:b/>
          <w:bCs/>
        </w:rPr>
        <w:tab/>
        <w:t>(</w:t>
      </w:r>
      <w:proofErr w:type="gramStart"/>
      <w:r w:rsidRPr="00167A03">
        <w:rPr>
          <w:b/>
          <w:bCs/>
        </w:rPr>
        <w:t>pattern</w:t>
      </w:r>
      <w:proofErr w:type="gramEnd"/>
    </w:p>
    <w:p w14:paraId="0C8EF4CF"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:pattern</w:t>
      </w:r>
    </w:p>
    <w:p w14:paraId="63525807"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6907F289"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construction-pattern</w:t>
      </w:r>
    </w:p>
    <w:p w14:paraId="70F0647B"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pattern of the </w:t>
      </w:r>
      <w:proofErr w:type="spellStart"/>
      <w:r w:rsidRPr="00167A03">
        <w:rPr>
          <w:b/>
          <w:bCs/>
        </w:rPr>
        <w:t>construction,which</w:t>
      </w:r>
      <w:proofErr w:type="spellEnd"/>
      <w:r w:rsidRPr="00167A03">
        <w:rPr>
          <w:b/>
          <w:bCs/>
        </w:rPr>
        <w:t xml:space="preserve"> is represented</w:t>
      </w:r>
    </w:p>
    <w:p w14:paraId="63076A35" w14:textId="24126D53" w:rsidR="00167A03" w:rsidRPr="00167A03" w:rsidRDefault="00167A03" w:rsidP="00167A03">
      <w:pPr>
        <w:rPr>
          <w:b/>
          <w:bCs/>
        </w:rPr>
      </w:pPr>
      <w:r w:rsidRPr="00167A03">
        <w:rPr>
          <w:b/>
          <w:bCs/>
        </w:rPr>
        <w:tab/>
      </w:r>
      <w:r w:rsidRPr="00167A03">
        <w:rPr>
          <w:b/>
          <w:bCs/>
        </w:rPr>
        <w:tab/>
      </w:r>
      <w:r w:rsidRPr="00167A03">
        <w:rPr>
          <w:b/>
          <w:bCs/>
        </w:rPr>
        <w:tab/>
        <w:t>as a list of components and each component is a list of alternatives.")</w:t>
      </w:r>
    </w:p>
    <w:p w14:paraId="2E8258B5" w14:textId="77777777" w:rsidR="00167A03" w:rsidRPr="00167A03" w:rsidRDefault="00167A03" w:rsidP="00167A03">
      <w:pPr>
        <w:rPr>
          <w:b/>
          <w:bCs/>
        </w:rPr>
      </w:pPr>
      <w:r w:rsidRPr="00167A03">
        <w:rPr>
          <w:b/>
          <w:bCs/>
        </w:rPr>
        <w:tab/>
        <w:t>(</w:t>
      </w:r>
      <w:proofErr w:type="gramStart"/>
      <w:r w:rsidRPr="00167A03">
        <w:rPr>
          <w:b/>
          <w:bCs/>
        </w:rPr>
        <w:t>variable</w:t>
      </w:r>
      <w:proofErr w:type="gramEnd"/>
      <w:r w:rsidRPr="00167A03">
        <w:rPr>
          <w:b/>
          <w:bCs/>
        </w:rPr>
        <w:t>-constraint</w:t>
      </w:r>
    </w:p>
    <w:p w14:paraId="5991EF58"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:var-constraint</w:t>
      </w:r>
    </w:p>
    <w:p w14:paraId="4E97E9C5"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cons</w:t>
      </w:r>
    </w:p>
    <w:p w14:paraId="34F00C80"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construction-var-constraint</w:t>
      </w:r>
    </w:p>
    <w:p w14:paraId="781C4D7C"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list of constraints of the variables in the </w:t>
      </w:r>
    </w:p>
    <w:p w14:paraId="73156D46" w14:textId="55F0D83F" w:rsidR="00167A03" w:rsidRDefault="00167A03" w:rsidP="00167A03">
      <w:pPr>
        <w:rPr>
          <w:ins w:id="140" w:author="Yang Yang" w:date="2021-09-03T10:34:00Z"/>
          <w:b/>
          <w:bCs/>
        </w:rPr>
      </w:pPr>
      <w:r w:rsidRPr="00167A03">
        <w:rPr>
          <w:b/>
          <w:bCs/>
        </w:rPr>
        <w:tab/>
      </w:r>
      <w:r w:rsidRPr="00167A03">
        <w:rPr>
          <w:b/>
          <w:bCs/>
        </w:rPr>
        <w:tab/>
      </w:r>
      <w:r w:rsidRPr="00167A03">
        <w:rPr>
          <w:b/>
          <w:bCs/>
        </w:rPr>
        <w:tab/>
      </w:r>
      <w:r w:rsidRPr="00167A03">
        <w:rPr>
          <w:b/>
          <w:bCs/>
        </w:rPr>
        <w:tab/>
      </w:r>
      <w:r w:rsidRPr="00167A03">
        <w:rPr>
          <w:b/>
          <w:bCs/>
        </w:rPr>
        <w:tab/>
      </w:r>
      <w:r w:rsidRPr="00167A03">
        <w:rPr>
          <w:b/>
          <w:bCs/>
        </w:rPr>
        <w:tab/>
        <w:t>construction method.")</w:t>
      </w:r>
    </w:p>
    <w:p w14:paraId="74BF715E" w14:textId="77777777" w:rsidR="00B213FB" w:rsidRPr="00B213FB" w:rsidRDefault="00B213FB" w:rsidP="00B213FB">
      <w:pPr>
        <w:rPr>
          <w:ins w:id="141" w:author="Yang Yang" w:date="2021-09-03T10:34:00Z"/>
          <w:b/>
          <w:bCs/>
        </w:rPr>
      </w:pPr>
      <w:ins w:id="142" w:author="Yang Yang" w:date="2021-09-03T10:34:00Z">
        <w:r>
          <w:rPr>
            <w:b/>
            <w:bCs/>
          </w:rPr>
          <w:tab/>
        </w:r>
        <w:r w:rsidRPr="00B213FB">
          <w:rPr>
            <w:b/>
            <w:bCs/>
          </w:rPr>
          <w:t>(</w:t>
        </w:r>
        <w:proofErr w:type="gramStart"/>
        <w:r w:rsidRPr="00B213FB">
          <w:rPr>
            <w:b/>
            <w:bCs/>
          </w:rPr>
          <w:t>modifier</w:t>
        </w:r>
        <w:proofErr w:type="gramEnd"/>
      </w:ins>
    </w:p>
    <w:p w14:paraId="6F6D0A8C" w14:textId="77777777" w:rsidR="00B213FB" w:rsidRPr="00B213FB" w:rsidRDefault="00B213FB" w:rsidP="00B213FB">
      <w:pPr>
        <w:rPr>
          <w:ins w:id="143" w:author="Yang Yang" w:date="2021-09-03T10:34:00Z"/>
          <w:b/>
          <w:bCs/>
        </w:rPr>
      </w:pPr>
      <w:ins w:id="144" w:author="Yang Yang" w:date="2021-09-03T10:34:00Z">
        <w:r w:rsidRPr="00B213FB">
          <w:rPr>
            <w:b/>
            <w:bCs/>
          </w:rPr>
          <w:tab/>
        </w:r>
        <w:r w:rsidRPr="00B213FB">
          <w:rPr>
            <w:b/>
            <w:bCs/>
          </w:rPr>
          <w:tab/>
        </w:r>
        <w:proofErr w:type="gramStart"/>
        <w:r w:rsidRPr="00B213FB">
          <w:rPr>
            <w:b/>
            <w:bCs/>
          </w:rPr>
          <w:t>:</w:t>
        </w:r>
        <w:proofErr w:type="spellStart"/>
        <w:r w:rsidRPr="00B213FB">
          <w:rPr>
            <w:b/>
            <w:bCs/>
          </w:rPr>
          <w:t>initarg</w:t>
        </w:r>
        <w:proofErr w:type="spellEnd"/>
        <w:proofErr w:type="gramEnd"/>
        <w:r w:rsidRPr="00B213FB">
          <w:rPr>
            <w:b/>
            <w:bCs/>
          </w:rPr>
          <w:t xml:space="preserve"> :modifier</w:t>
        </w:r>
      </w:ins>
    </w:p>
    <w:p w14:paraId="453A902D" w14:textId="77777777" w:rsidR="00B213FB" w:rsidRPr="00B213FB" w:rsidRDefault="00B213FB" w:rsidP="00B213FB">
      <w:pPr>
        <w:rPr>
          <w:ins w:id="145" w:author="Yang Yang" w:date="2021-09-03T10:34:00Z"/>
          <w:b/>
          <w:bCs/>
        </w:rPr>
      </w:pPr>
      <w:ins w:id="146" w:author="Yang Yang" w:date="2021-09-03T10:34:00Z">
        <w:r w:rsidRPr="00B213FB">
          <w:rPr>
            <w:b/>
            <w:bCs/>
          </w:rPr>
          <w:tab/>
        </w:r>
        <w:r w:rsidRPr="00B213FB">
          <w:rPr>
            <w:b/>
            <w:bCs/>
          </w:rPr>
          <w:tab/>
        </w:r>
        <w:proofErr w:type="gramStart"/>
        <w:r w:rsidRPr="00B213FB">
          <w:rPr>
            <w:b/>
            <w:bCs/>
          </w:rPr>
          <w:t>:type</w:t>
        </w:r>
        <w:proofErr w:type="gramEnd"/>
        <w:r w:rsidRPr="00B213FB">
          <w:rPr>
            <w:b/>
            <w:bCs/>
          </w:rPr>
          <w:t xml:space="preserve"> cons</w:t>
        </w:r>
      </w:ins>
    </w:p>
    <w:p w14:paraId="72B9D6CD" w14:textId="77777777" w:rsidR="00B213FB" w:rsidRPr="00B213FB" w:rsidRDefault="00B213FB" w:rsidP="00B213FB">
      <w:pPr>
        <w:rPr>
          <w:ins w:id="147" w:author="Yang Yang" w:date="2021-09-03T10:34:00Z"/>
          <w:b/>
          <w:bCs/>
        </w:rPr>
      </w:pPr>
      <w:ins w:id="148" w:author="Yang Yang" w:date="2021-09-03T10:34:00Z">
        <w:r w:rsidRPr="00B213FB">
          <w:rPr>
            <w:b/>
            <w:bCs/>
          </w:rPr>
          <w:tab/>
        </w:r>
        <w:r w:rsidRPr="00B213FB">
          <w:rPr>
            <w:b/>
            <w:bCs/>
          </w:rPr>
          <w:tab/>
        </w:r>
        <w:proofErr w:type="gramStart"/>
        <w:r w:rsidRPr="00B213FB">
          <w:rPr>
            <w:b/>
            <w:bCs/>
          </w:rPr>
          <w:t>:</w:t>
        </w:r>
        <w:proofErr w:type="spellStart"/>
        <w:r w:rsidRPr="00B213FB">
          <w:rPr>
            <w:b/>
            <w:bCs/>
          </w:rPr>
          <w:t>initform</w:t>
        </w:r>
        <w:proofErr w:type="spellEnd"/>
        <w:proofErr w:type="gramEnd"/>
        <w:r w:rsidRPr="00B213FB">
          <w:rPr>
            <w:b/>
            <w:bCs/>
          </w:rPr>
          <w:t xml:space="preserve"> NIL</w:t>
        </w:r>
      </w:ins>
    </w:p>
    <w:p w14:paraId="5E72691D" w14:textId="77777777" w:rsidR="00B213FB" w:rsidRPr="00B213FB" w:rsidRDefault="00B213FB" w:rsidP="00B213FB">
      <w:pPr>
        <w:rPr>
          <w:ins w:id="149" w:author="Yang Yang" w:date="2021-09-03T10:34:00Z"/>
          <w:b/>
          <w:bCs/>
        </w:rPr>
      </w:pPr>
      <w:ins w:id="150" w:author="Yang Yang" w:date="2021-09-03T10:34:00Z">
        <w:r w:rsidRPr="00B213FB">
          <w:rPr>
            <w:b/>
            <w:bCs/>
          </w:rPr>
          <w:tab/>
        </w:r>
        <w:r w:rsidRPr="00B213FB">
          <w:rPr>
            <w:b/>
            <w:bCs/>
          </w:rPr>
          <w:tab/>
        </w:r>
        <w:proofErr w:type="gramStart"/>
        <w:r w:rsidRPr="00B213FB">
          <w:rPr>
            <w:b/>
            <w:bCs/>
          </w:rPr>
          <w:t>:accessor</w:t>
        </w:r>
        <w:proofErr w:type="gramEnd"/>
        <w:r w:rsidRPr="00B213FB">
          <w:rPr>
            <w:b/>
            <w:bCs/>
          </w:rPr>
          <w:t xml:space="preserve"> construction-modifier</w:t>
        </w:r>
      </w:ins>
    </w:p>
    <w:p w14:paraId="13A4DAE5" w14:textId="66375413" w:rsidR="00B213FB" w:rsidRPr="00167A03" w:rsidRDefault="00B213FB" w:rsidP="00B213FB">
      <w:pPr>
        <w:rPr>
          <w:b/>
          <w:bCs/>
        </w:rPr>
      </w:pPr>
      <w:ins w:id="151" w:author="Yang Yang" w:date="2021-09-03T10:34:00Z">
        <w:r w:rsidRPr="00B213FB">
          <w:rPr>
            <w:b/>
            <w:bCs/>
          </w:rPr>
          <w:tab/>
        </w:r>
        <w:r w:rsidRPr="00B213FB">
          <w:rPr>
            <w:b/>
            <w:bCs/>
          </w:rPr>
          <w:tab/>
        </w:r>
        <w:proofErr w:type="gramStart"/>
        <w:r w:rsidRPr="00B213FB">
          <w:rPr>
            <w:b/>
            <w:bCs/>
          </w:rPr>
          <w:t>:documentation</w:t>
        </w:r>
        <w:proofErr w:type="gramEnd"/>
        <w:r w:rsidRPr="00B213FB">
          <w:rPr>
            <w:b/>
            <w:bCs/>
          </w:rPr>
          <w:t xml:space="preserve"> "The modifiers in the construction.")</w:t>
        </w:r>
      </w:ins>
    </w:p>
    <w:p w14:paraId="180DFA29" w14:textId="77777777" w:rsidR="00167A03" w:rsidRPr="00167A03" w:rsidRDefault="00167A03" w:rsidP="00167A03">
      <w:pPr>
        <w:rPr>
          <w:b/>
          <w:bCs/>
        </w:rPr>
      </w:pPr>
      <w:r w:rsidRPr="00167A03">
        <w:rPr>
          <w:b/>
          <w:bCs/>
        </w:rPr>
        <w:tab/>
        <w:t>(</w:t>
      </w:r>
      <w:proofErr w:type="gramStart"/>
      <w:r w:rsidRPr="00167A03">
        <w:rPr>
          <w:b/>
          <w:bCs/>
        </w:rPr>
        <w:t>action</w:t>
      </w:r>
      <w:proofErr w:type="gramEnd"/>
    </w:p>
    <w:p w14:paraId="6B42C7BD"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:action</w:t>
      </w:r>
    </w:p>
    <w:p w14:paraId="7BF59D7C"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function</w:t>
      </w:r>
    </w:p>
    <w:p w14:paraId="18A799C2"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construction-action</w:t>
      </w:r>
    </w:p>
    <w:p w14:paraId="70C256C1"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function that put the construction into Scone.")</w:t>
      </w:r>
    </w:p>
    <w:p w14:paraId="6A871B8D" w14:textId="77777777" w:rsidR="00167A03" w:rsidRPr="00167A03" w:rsidRDefault="00167A03" w:rsidP="00167A03">
      <w:pPr>
        <w:rPr>
          <w:b/>
          <w:bCs/>
        </w:rPr>
      </w:pPr>
      <w:r w:rsidRPr="00167A03">
        <w:rPr>
          <w:b/>
          <w:bCs/>
        </w:rPr>
        <w:tab/>
        <w:t>(</w:t>
      </w:r>
      <w:proofErr w:type="gramStart"/>
      <w:r w:rsidRPr="00167A03">
        <w:rPr>
          <w:b/>
          <w:bCs/>
        </w:rPr>
        <w:t>doc</w:t>
      </w:r>
      <w:proofErr w:type="gramEnd"/>
    </w:p>
    <w:p w14:paraId="5C38F0B9"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initarg</w:t>
      </w:r>
      <w:proofErr w:type="spellEnd"/>
      <w:proofErr w:type="gramEnd"/>
      <w:r w:rsidRPr="00167A03">
        <w:rPr>
          <w:b/>
          <w:bCs/>
        </w:rPr>
        <w:t xml:space="preserve"> :doc</w:t>
      </w:r>
    </w:p>
    <w:p w14:paraId="0F77D6C1" w14:textId="77777777" w:rsidR="00167A03" w:rsidRPr="00167A03" w:rsidRDefault="00167A03" w:rsidP="00167A03">
      <w:pPr>
        <w:rPr>
          <w:b/>
          <w:bCs/>
        </w:rPr>
      </w:pPr>
      <w:r w:rsidRPr="00167A03">
        <w:rPr>
          <w:b/>
          <w:bCs/>
        </w:rPr>
        <w:tab/>
      </w:r>
      <w:r w:rsidRPr="00167A03">
        <w:rPr>
          <w:b/>
          <w:bCs/>
        </w:rPr>
        <w:tab/>
      </w:r>
      <w:proofErr w:type="gramStart"/>
      <w:r w:rsidRPr="00167A03">
        <w:rPr>
          <w:b/>
          <w:bCs/>
        </w:rPr>
        <w:t>:type</w:t>
      </w:r>
      <w:proofErr w:type="gramEnd"/>
      <w:r w:rsidRPr="00167A03">
        <w:rPr>
          <w:b/>
          <w:bCs/>
        </w:rPr>
        <w:t xml:space="preserve"> string </w:t>
      </w:r>
    </w:p>
    <w:p w14:paraId="03767306" w14:textId="77777777" w:rsidR="00167A03" w:rsidRPr="00167A03" w:rsidRDefault="00167A03" w:rsidP="00167A03">
      <w:pPr>
        <w:rPr>
          <w:b/>
          <w:bCs/>
        </w:rPr>
      </w:pPr>
      <w:r w:rsidRPr="00167A03">
        <w:rPr>
          <w:b/>
          <w:bCs/>
        </w:rPr>
        <w:tab/>
      </w:r>
      <w:r w:rsidRPr="00167A03">
        <w:rPr>
          <w:b/>
          <w:bCs/>
        </w:rPr>
        <w:tab/>
      </w:r>
      <w:proofErr w:type="gramStart"/>
      <w:r w:rsidRPr="00167A03">
        <w:rPr>
          <w:b/>
          <w:bCs/>
        </w:rPr>
        <w:t>:</w:t>
      </w:r>
      <w:proofErr w:type="spellStart"/>
      <w:r w:rsidRPr="00167A03">
        <w:rPr>
          <w:b/>
          <w:bCs/>
        </w:rPr>
        <w:t>initform</w:t>
      </w:r>
      <w:proofErr w:type="spellEnd"/>
      <w:proofErr w:type="gramEnd"/>
      <w:r w:rsidRPr="00167A03">
        <w:rPr>
          <w:b/>
          <w:bCs/>
        </w:rPr>
        <w:t xml:space="preserve"> ""</w:t>
      </w:r>
    </w:p>
    <w:p w14:paraId="7227568A" w14:textId="77777777" w:rsidR="00167A03" w:rsidRPr="00167A03" w:rsidRDefault="00167A03" w:rsidP="00167A03">
      <w:pPr>
        <w:rPr>
          <w:b/>
          <w:bCs/>
        </w:rPr>
      </w:pPr>
      <w:r w:rsidRPr="00167A03">
        <w:rPr>
          <w:b/>
          <w:bCs/>
        </w:rPr>
        <w:tab/>
      </w:r>
      <w:r w:rsidRPr="00167A03">
        <w:rPr>
          <w:b/>
          <w:bCs/>
        </w:rPr>
        <w:tab/>
      </w:r>
      <w:proofErr w:type="gramStart"/>
      <w:r w:rsidRPr="00167A03">
        <w:rPr>
          <w:b/>
          <w:bCs/>
        </w:rPr>
        <w:t>:accessor</w:t>
      </w:r>
      <w:proofErr w:type="gramEnd"/>
      <w:r w:rsidRPr="00167A03">
        <w:rPr>
          <w:b/>
          <w:bCs/>
        </w:rPr>
        <w:t xml:space="preserve"> construction-doc</w:t>
      </w:r>
    </w:p>
    <w:p w14:paraId="6A2FD029" w14:textId="77777777" w:rsidR="00167A03" w:rsidRPr="00167A03" w:rsidRDefault="00167A03" w:rsidP="00167A03">
      <w:pPr>
        <w:rPr>
          <w:b/>
          <w:bCs/>
        </w:rPr>
      </w:pPr>
      <w:r w:rsidRPr="00167A03">
        <w:rPr>
          <w:b/>
          <w:bCs/>
        </w:rPr>
        <w:tab/>
      </w:r>
      <w:r w:rsidRPr="00167A03">
        <w:rPr>
          <w:b/>
          <w:bCs/>
        </w:rPr>
        <w:tab/>
      </w:r>
      <w:proofErr w:type="gramStart"/>
      <w:r w:rsidRPr="00167A03">
        <w:rPr>
          <w:b/>
          <w:bCs/>
        </w:rPr>
        <w:t>:documentation</w:t>
      </w:r>
      <w:proofErr w:type="gramEnd"/>
      <w:r w:rsidRPr="00167A03">
        <w:rPr>
          <w:b/>
          <w:bCs/>
        </w:rPr>
        <w:t xml:space="preserve"> "The documentation of the construction grammar"))</w:t>
      </w:r>
    </w:p>
    <w:p w14:paraId="4751A19E" w14:textId="77777777" w:rsidR="00167A03" w:rsidRPr="00167A03" w:rsidRDefault="00167A03" w:rsidP="00167A03">
      <w:pPr>
        <w:rPr>
          <w:b/>
          <w:bCs/>
        </w:rPr>
      </w:pPr>
      <w:r w:rsidRPr="00167A03">
        <w:rPr>
          <w:b/>
          <w:bCs/>
        </w:rPr>
        <w:tab/>
      </w:r>
      <w:proofErr w:type="gramStart"/>
      <w:r w:rsidRPr="00167A03">
        <w:rPr>
          <w:b/>
          <w:bCs/>
        </w:rPr>
        <w:t>(:documentation</w:t>
      </w:r>
      <w:proofErr w:type="gramEnd"/>
    </w:p>
    <w:p w14:paraId="1E139C1D" w14:textId="0502D3D2" w:rsidR="00167A03" w:rsidRDefault="00167A03" w:rsidP="00167A03">
      <w:pPr>
        <w:rPr>
          <w:b/>
          <w:bCs/>
        </w:rPr>
      </w:pPr>
      <w:r w:rsidRPr="00167A03">
        <w:rPr>
          <w:b/>
          <w:bCs/>
        </w:rPr>
        <w:tab/>
      </w:r>
      <w:r w:rsidRPr="00167A03">
        <w:rPr>
          <w:b/>
          <w:bCs/>
        </w:rPr>
        <w:tab/>
        <w:t xml:space="preserve">"A class that represent the construction grammar in the </w:t>
      </w:r>
      <w:proofErr w:type="spellStart"/>
      <w:r w:rsidRPr="00167A03">
        <w:rPr>
          <w:b/>
          <w:bCs/>
        </w:rPr>
        <w:t>languange</w:t>
      </w:r>
      <w:proofErr w:type="spellEnd"/>
      <w:r w:rsidRPr="00167A03">
        <w:rPr>
          <w:b/>
          <w:bCs/>
        </w:rPr>
        <w:t>."))</w:t>
      </w:r>
    </w:p>
    <w:p w14:paraId="5884C161" w14:textId="77FB98E0" w:rsidR="00167A03" w:rsidRDefault="00167A03" w:rsidP="00167A03">
      <w:pPr>
        <w:rPr>
          <w:b/>
          <w:bCs/>
        </w:rPr>
      </w:pPr>
    </w:p>
    <w:p w14:paraId="0A24C622" w14:textId="7A5A981F" w:rsidR="00167A03" w:rsidRDefault="00167A03" w:rsidP="00167A03">
      <w:r>
        <w:t xml:space="preserve">In the </w:t>
      </w:r>
      <w:r>
        <w:rPr>
          <w:b/>
          <w:bCs/>
        </w:rPr>
        <w:t xml:space="preserve">new-construction </w:t>
      </w:r>
      <w:r>
        <w:t xml:space="preserve">macro, variables are input as a list of </w:t>
      </w:r>
      <w:proofErr w:type="spellStart"/>
      <w:r>
        <w:t>sublists</w:t>
      </w:r>
      <w:proofErr w:type="spellEnd"/>
      <w:r>
        <w:t xml:space="preserve"> containing variable symbol and the constraints. </w:t>
      </w:r>
      <w:r w:rsidR="008D6DEF">
        <w:t>The system will replace the variable symbols in the pattern</w:t>
      </w:r>
      <w:ins w:id="152" w:author="Yang Yang" w:date="2021-09-03T11:10:00Z">
        <w:r w:rsidR="00B213FB">
          <w:t xml:space="preserve"> and the modifier</w:t>
        </w:r>
      </w:ins>
      <w:r w:rsidR="008D6DEF">
        <w:t xml:space="preserve"> with the index of the symbol in the list and the new pattern</w:t>
      </w:r>
      <w:ins w:id="153" w:author="Yang Yang" w:date="2021-09-03T11:10:00Z">
        <w:r w:rsidR="00B213FB">
          <w:t xml:space="preserve"> and modifier</w:t>
        </w:r>
      </w:ins>
      <w:r w:rsidR="008D6DEF">
        <w:t xml:space="preserve"> is saved in construction class. Then </w:t>
      </w:r>
      <w:r w:rsidR="00EA3FCD">
        <w:t>the system</w:t>
      </w:r>
      <w:r w:rsidR="008D6DEF">
        <w:t xml:space="preserve"> binds the variables with </w:t>
      </w:r>
      <w:r w:rsidR="00EA3FCD">
        <w:t xml:space="preserve">the input action and save the </w:t>
      </w:r>
      <w:r w:rsidR="00EA3FCD">
        <w:lastRenderedPageBreak/>
        <w:t>lambda function as the action in the construction class. Finally, the system will remove the symbols in the variable list and save only the constraints in the class.</w:t>
      </w:r>
    </w:p>
    <w:p w14:paraId="3F53A13A" w14:textId="065D0F68" w:rsidR="00EA3FCD" w:rsidRDefault="00EA3FCD" w:rsidP="00167A03"/>
    <w:p w14:paraId="3B24BA62" w14:textId="469C910C" w:rsidR="00EA3FCD" w:rsidRDefault="00EA3FCD" w:rsidP="00167A03">
      <w:r>
        <w:t>For example</w:t>
      </w:r>
      <w:r w:rsidR="00E06DBE">
        <w:t xml:space="preserve">: </w:t>
      </w:r>
    </w:p>
    <w:p w14:paraId="7583544F" w14:textId="27742EA5" w:rsidR="00E06DBE" w:rsidRDefault="00E06DBE" w:rsidP="00167A03">
      <w:r>
        <w:t xml:space="preserve">The user creates a new construction by calling the MACRO </w:t>
      </w:r>
    </w:p>
    <w:p w14:paraId="456E52E2" w14:textId="77777777" w:rsidR="00E06DBE" w:rsidRPr="00E06DBE" w:rsidRDefault="00E06DBE" w:rsidP="00E06DBE">
      <w:pPr>
        <w:rPr>
          <w:b/>
          <w:bCs/>
        </w:rPr>
      </w:pPr>
      <w:r w:rsidRPr="00E06DBE">
        <w:rPr>
          <w:b/>
          <w:bCs/>
        </w:rPr>
        <w:tab/>
        <w:t>(</w:t>
      </w:r>
      <w:proofErr w:type="gramStart"/>
      <w:r w:rsidRPr="00E06DBE">
        <w:rPr>
          <w:b/>
          <w:bCs/>
        </w:rPr>
        <w:t>new</w:t>
      </w:r>
      <w:proofErr w:type="gramEnd"/>
      <w:r w:rsidRPr="00E06DBE">
        <w:rPr>
          <w:b/>
          <w:bCs/>
        </w:rPr>
        <w:t xml:space="preserve">-construction </w:t>
      </w:r>
    </w:p>
    <w:p w14:paraId="346E8B3C" w14:textId="77777777" w:rsidR="00E06DBE" w:rsidRPr="00E06DBE" w:rsidRDefault="00E06DBE" w:rsidP="00E06DBE">
      <w:pPr>
        <w:ind w:left="720"/>
        <w:rPr>
          <w:b/>
          <w:bCs/>
        </w:rPr>
      </w:pPr>
      <w:r w:rsidRPr="00E06DBE">
        <w:rPr>
          <w:b/>
          <w:bCs/>
        </w:rPr>
        <w:tab/>
      </w:r>
      <w:proofErr w:type="gramStart"/>
      <w:r w:rsidRPr="00E06DBE">
        <w:rPr>
          <w:b/>
          <w:bCs/>
        </w:rPr>
        <w:t>:variables</w:t>
      </w:r>
      <w:proofErr w:type="gramEnd"/>
      <w:r w:rsidRPr="00E06DBE">
        <w:rPr>
          <w:b/>
          <w:bCs/>
        </w:rPr>
        <w:t xml:space="preserve"> ((?x :adj) (?y :noun))</w:t>
      </w:r>
    </w:p>
    <w:p w14:paraId="0FE03C31" w14:textId="77777777" w:rsidR="00E06DBE" w:rsidRPr="00E06DBE" w:rsidRDefault="00E06DBE" w:rsidP="00E06DBE">
      <w:pPr>
        <w:ind w:left="720"/>
        <w:rPr>
          <w:b/>
          <w:bCs/>
        </w:rPr>
      </w:pPr>
      <w:r w:rsidRPr="00E06DBE">
        <w:rPr>
          <w:b/>
          <w:bCs/>
        </w:rPr>
        <w:tab/>
      </w:r>
      <w:proofErr w:type="gramStart"/>
      <w:r w:rsidRPr="00E06DBE">
        <w:rPr>
          <w:b/>
          <w:bCs/>
        </w:rPr>
        <w:t>:pattern</w:t>
      </w:r>
      <w:proofErr w:type="gramEnd"/>
      <w:r w:rsidRPr="00E06DBE">
        <w:rPr>
          <w:b/>
          <w:bCs/>
        </w:rPr>
        <w:t xml:space="preserve"> (("a" "an") ?x ?y)</w:t>
      </w:r>
    </w:p>
    <w:p w14:paraId="2871CA8A" w14:textId="008AE410" w:rsidR="00E06DBE" w:rsidRDefault="00E06DBE" w:rsidP="00E06DBE">
      <w:pPr>
        <w:ind w:left="720"/>
        <w:rPr>
          <w:ins w:id="154" w:author="Yang Yang" w:date="2021-09-03T11:57:00Z"/>
          <w:b/>
          <w:bCs/>
        </w:rPr>
      </w:pPr>
      <w:r w:rsidRPr="00E06DBE">
        <w:rPr>
          <w:b/>
          <w:bCs/>
        </w:rPr>
        <w:tab/>
      </w:r>
      <w:proofErr w:type="gramStart"/>
      <w:r w:rsidRPr="00E06DBE">
        <w:rPr>
          <w:b/>
          <w:bCs/>
        </w:rPr>
        <w:t>:ret</w:t>
      </w:r>
      <w:proofErr w:type="gramEnd"/>
      <w:r w:rsidRPr="00E06DBE">
        <w:rPr>
          <w:b/>
          <w:bCs/>
        </w:rPr>
        <w:t>-tag :noun</w:t>
      </w:r>
    </w:p>
    <w:p w14:paraId="6B5BE498" w14:textId="0ED32576" w:rsidR="00B213FB" w:rsidRPr="00E06DBE" w:rsidRDefault="00B213FB" w:rsidP="00E06DBE">
      <w:pPr>
        <w:ind w:left="720"/>
        <w:rPr>
          <w:b/>
          <w:bCs/>
        </w:rPr>
      </w:pPr>
      <w:ins w:id="155" w:author="Yang Yang" w:date="2021-09-03T11:57:00Z">
        <w:r>
          <w:rPr>
            <w:b/>
            <w:bCs/>
          </w:rPr>
          <w:tab/>
        </w:r>
        <w:proofErr w:type="gramStart"/>
        <w:r w:rsidRPr="00B213FB">
          <w:rPr>
            <w:b/>
            <w:bCs/>
          </w:rPr>
          <w:t>:modifier</w:t>
        </w:r>
        <w:proofErr w:type="gramEnd"/>
        <w:r w:rsidRPr="00B213FB">
          <w:rPr>
            <w:b/>
            <w:bCs/>
          </w:rPr>
          <w:t xml:space="preserve"> NIL</w:t>
        </w:r>
      </w:ins>
    </w:p>
    <w:p w14:paraId="3073E674" w14:textId="77777777" w:rsidR="00E06DBE" w:rsidRPr="00E06DBE" w:rsidRDefault="00E06DBE" w:rsidP="00E06DBE">
      <w:pPr>
        <w:ind w:left="720"/>
        <w:rPr>
          <w:b/>
          <w:bCs/>
        </w:rPr>
      </w:pPr>
      <w:r w:rsidRPr="00E06DBE">
        <w:rPr>
          <w:b/>
          <w:bCs/>
        </w:rPr>
        <w:tab/>
      </w:r>
      <w:proofErr w:type="gramStart"/>
      <w:r w:rsidRPr="00E06DBE">
        <w:rPr>
          <w:b/>
          <w:bCs/>
        </w:rPr>
        <w:t>:action</w:t>
      </w:r>
      <w:proofErr w:type="gramEnd"/>
      <w:r w:rsidRPr="00E06DBE">
        <w:rPr>
          <w:b/>
          <w:bCs/>
        </w:rPr>
        <w:t xml:space="preserve"> (let ((</w:t>
      </w:r>
      <w:proofErr w:type="spellStart"/>
      <w:r w:rsidRPr="00E06DBE">
        <w:rPr>
          <w:b/>
          <w:bCs/>
        </w:rPr>
        <w:t>new_node</w:t>
      </w:r>
      <w:proofErr w:type="spellEnd"/>
      <w:r w:rsidRPr="00E06DBE">
        <w:rPr>
          <w:b/>
          <w:bCs/>
        </w:rPr>
        <w:t xml:space="preserve"> (new-</w:t>
      </w:r>
      <w:proofErr w:type="spellStart"/>
      <w:r w:rsidRPr="00E06DBE">
        <w:rPr>
          <w:b/>
          <w:bCs/>
        </w:rPr>
        <w:t>indv</w:t>
      </w:r>
      <w:proofErr w:type="spellEnd"/>
      <w:r w:rsidRPr="00E06DBE">
        <w:rPr>
          <w:b/>
          <w:bCs/>
        </w:rPr>
        <w:t xml:space="preserve"> NIL ?y)))</w:t>
      </w:r>
    </w:p>
    <w:p w14:paraId="695CAD34"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 xml:space="preserve">(new-is-a </w:t>
      </w:r>
      <w:proofErr w:type="spellStart"/>
      <w:r w:rsidRPr="00E06DBE">
        <w:rPr>
          <w:b/>
          <w:bCs/>
        </w:rPr>
        <w:t>new_</w:t>
      </w:r>
      <w:proofErr w:type="gramStart"/>
      <w:r w:rsidRPr="00E06DBE">
        <w:rPr>
          <w:b/>
          <w:bCs/>
        </w:rPr>
        <w:t>node</w:t>
      </w:r>
      <w:proofErr w:type="spellEnd"/>
      <w:r w:rsidRPr="00E06DBE">
        <w:rPr>
          <w:b/>
          <w:bCs/>
        </w:rPr>
        <w:t xml:space="preserve"> ?x</w:t>
      </w:r>
      <w:proofErr w:type="gramEnd"/>
      <w:r w:rsidRPr="00E06DBE">
        <w:rPr>
          <w:b/>
          <w:bCs/>
        </w:rPr>
        <w:t>)</w:t>
      </w:r>
    </w:p>
    <w:p w14:paraId="236DA585" w14:textId="77777777" w:rsidR="00E06DBE" w:rsidRPr="00E06DBE" w:rsidRDefault="00E06DBE" w:rsidP="00E06DBE">
      <w:pPr>
        <w:ind w:left="720"/>
        <w:rPr>
          <w:b/>
          <w:bCs/>
        </w:rPr>
      </w:pPr>
      <w:r w:rsidRPr="00E06DBE">
        <w:rPr>
          <w:b/>
          <w:bCs/>
        </w:rPr>
        <w:tab/>
      </w:r>
      <w:r w:rsidRPr="00E06DBE">
        <w:rPr>
          <w:b/>
          <w:bCs/>
        </w:rPr>
        <w:tab/>
      </w:r>
      <w:r w:rsidRPr="00E06DBE">
        <w:rPr>
          <w:b/>
          <w:bCs/>
        </w:rPr>
        <w:tab/>
        <w:t xml:space="preserve">  </w:t>
      </w:r>
      <w:r w:rsidRPr="00E06DBE">
        <w:rPr>
          <w:b/>
          <w:bCs/>
        </w:rPr>
        <w:tab/>
        <w:t>(add-np-to-</w:t>
      </w:r>
      <w:proofErr w:type="gramStart"/>
      <w:r w:rsidRPr="00E06DBE">
        <w:rPr>
          <w:b/>
          <w:bCs/>
        </w:rPr>
        <w:t>referral ?y</w:t>
      </w:r>
      <w:proofErr w:type="gramEnd"/>
      <w:r w:rsidRPr="00E06DBE">
        <w:rPr>
          <w:b/>
          <w:bCs/>
        </w:rPr>
        <w:t xml:space="preserve"> </w:t>
      </w:r>
      <w:proofErr w:type="spellStart"/>
      <w:r w:rsidRPr="00E06DBE">
        <w:rPr>
          <w:b/>
          <w:bCs/>
        </w:rPr>
        <w:t>new_node</w:t>
      </w:r>
      <w:proofErr w:type="spellEnd"/>
      <w:r w:rsidRPr="00E06DBE">
        <w:rPr>
          <w:b/>
          <w:bCs/>
        </w:rPr>
        <w:t>)</w:t>
      </w:r>
    </w:p>
    <w:p w14:paraId="40739BEF" w14:textId="77777777" w:rsidR="00E06DBE" w:rsidRPr="00E06DBE" w:rsidRDefault="00E06DBE" w:rsidP="00E06DBE">
      <w:pPr>
        <w:ind w:left="720"/>
        <w:rPr>
          <w:b/>
          <w:bCs/>
        </w:rPr>
      </w:pPr>
      <w:r w:rsidRPr="00E06DBE">
        <w:rPr>
          <w:b/>
          <w:bCs/>
        </w:rPr>
        <w:tab/>
      </w:r>
      <w:r w:rsidRPr="00E06DBE">
        <w:rPr>
          <w:b/>
          <w:bCs/>
        </w:rPr>
        <w:tab/>
      </w:r>
      <w:r w:rsidRPr="00E06DBE">
        <w:rPr>
          <w:b/>
          <w:bCs/>
        </w:rPr>
        <w:tab/>
      </w:r>
      <w:r w:rsidRPr="00E06DBE">
        <w:rPr>
          <w:b/>
          <w:bCs/>
        </w:rPr>
        <w:tab/>
      </w:r>
      <w:proofErr w:type="spellStart"/>
      <w:r w:rsidRPr="00E06DBE">
        <w:rPr>
          <w:b/>
          <w:bCs/>
        </w:rPr>
        <w:t>new_node</w:t>
      </w:r>
      <w:proofErr w:type="spellEnd"/>
      <w:r w:rsidRPr="00E06DBE">
        <w:rPr>
          <w:b/>
          <w:bCs/>
        </w:rPr>
        <w:t>)</w:t>
      </w:r>
    </w:p>
    <w:p w14:paraId="2F2E2824" w14:textId="2E31F7A4" w:rsidR="00E06DBE" w:rsidRPr="00E06DBE" w:rsidRDefault="00E06DBE" w:rsidP="00E06DBE">
      <w:pPr>
        <w:ind w:left="720"/>
        <w:rPr>
          <w:b/>
          <w:bCs/>
        </w:rPr>
      </w:pPr>
      <w:r w:rsidRPr="00E06DBE">
        <w:rPr>
          <w:b/>
          <w:bCs/>
        </w:rPr>
        <w:tab/>
        <w:t>:doc "np new individual with adj")</w:t>
      </w:r>
    </w:p>
    <w:p w14:paraId="5C7000A6" w14:textId="338E788F" w:rsidR="00E06DBE" w:rsidRDefault="00E06DBE" w:rsidP="00167A03">
      <w:r>
        <w:t xml:space="preserve">A new construction class </w:t>
      </w:r>
      <w:r w:rsidRPr="00E06DBE">
        <w:rPr>
          <w:b/>
          <w:bCs/>
        </w:rPr>
        <w:t>#&lt;CONSTRUCTION {10035DCDE3}&gt;</w:t>
      </w:r>
      <w:r>
        <w:rPr>
          <w:b/>
          <w:bCs/>
        </w:rPr>
        <w:t xml:space="preserve"> </w:t>
      </w:r>
      <w:r>
        <w:t xml:space="preserve">will be created and </w:t>
      </w:r>
      <w:r w:rsidR="009B2BC1">
        <w:t xml:space="preserve">saved in </w:t>
      </w:r>
      <w:r w:rsidR="009B2BC1">
        <w:rPr>
          <w:b/>
          <w:bCs/>
        </w:rPr>
        <w:t>*constructions*</w:t>
      </w:r>
      <w:r w:rsidR="009B2BC1">
        <w:t xml:space="preserve">. </w:t>
      </w:r>
      <w:r w:rsidR="002A3177">
        <w:t>T</w:t>
      </w:r>
      <w:r w:rsidR="009B2BC1">
        <w:t>he</w:t>
      </w:r>
      <w:r w:rsidR="002A3177">
        <w:t xml:space="preserve"> variables in the</w:t>
      </w:r>
      <w:r w:rsidR="009B2BC1">
        <w:t xml:space="preserve"> construction class</w:t>
      </w:r>
      <w:r w:rsidR="002A3177">
        <w:t xml:space="preserve"> are</w:t>
      </w:r>
    </w:p>
    <w:p w14:paraId="0118EAE7" w14:textId="7E1AAD16" w:rsidR="009B2BC1" w:rsidRPr="0032742A" w:rsidRDefault="009B2BC1" w:rsidP="00167A03">
      <w:pPr>
        <w:rPr>
          <w:b/>
          <w:bCs/>
        </w:rPr>
      </w:pPr>
      <w:r>
        <w:tab/>
      </w:r>
      <w:r>
        <w:rPr>
          <w:b/>
          <w:bCs/>
        </w:rPr>
        <w:t>ret-tag</w:t>
      </w:r>
      <w:proofErr w:type="gramStart"/>
      <w:r w:rsidR="0032742A">
        <w:rPr>
          <w:b/>
          <w:bCs/>
        </w:rPr>
        <w:t>: :noun</w:t>
      </w:r>
      <w:proofErr w:type="gramEnd"/>
    </w:p>
    <w:p w14:paraId="227B4E70" w14:textId="6557855B" w:rsidR="009B2BC1" w:rsidRDefault="009B2BC1" w:rsidP="00167A03">
      <w:pPr>
        <w:rPr>
          <w:b/>
          <w:bCs/>
        </w:rPr>
      </w:pPr>
      <w:r>
        <w:rPr>
          <w:b/>
          <w:bCs/>
        </w:rPr>
        <w:tab/>
        <w:t xml:space="preserve">pattern: </w:t>
      </w:r>
      <w:proofErr w:type="gramStart"/>
      <w:r>
        <w:rPr>
          <w:b/>
          <w:bCs/>
        </w:rPr>
        <w:t>‘( ‘</w:t>
      </w:r>
      <w:proofErr w:type="gramEnd"/>
      <w:r>
        <w:rPr>
          <w:b/>
          <w:bCs/>
        </w:rPr>
        <w:t>(“a” “an”) 0 1)</w:t>
      </w:r>
    </w:p>
    <w:p w14:paraId="6938C3D4" w14:textId="5550C9E7" w:rsidR="0032742A" w:rsidRDefault="009B2BC1" w:rsidP="0032742A">
      <w:pPr>
        <w:rPr>
          <w:ins w:id="156" w:author="Yang Yang" w:date="2021-09-03T11:58:00Z"/>
          <w:b/>
          <w:bCs/>
        </w:rPr>
      </w:pPr>
      <w:r>
        <w:rPr>
          <w:b/>
          <w:bCs/>
        </w:rPr>
        <w:tab/>
      </w:r>
      <w:r w:rsidR="0032742A">
        <w:rPr>
          <w:b/>
          <w:bCs/>
        </w:rPr>
        <w:t xml:space="preserve">variable-constraint: </w:t>
      </w:r>
      <w:proofErr w:type="gramStart"/>
      <w:r w:rsidR="0032742A">
        <w:rPr>
          <w:b/>
          <w:bCs/>
        </w:rPr>
        <w:t>‘( ‘</w:t>
      </w:r>
      <w:proofErr w:type="gramEnd"/>
      <w:r w:rsidR="0032742A">
        <w:rPr>
          <w:b/>
          <w:bCs/>
        </w:rPr>
        <w:t>(:adj) ‘(:noun))</w:t>
      </w:r>
    </w:p>
    <w:p w14:paraId="175E78F0" w14:textId="14C5E119" w:rsidR="00B213FB" w:rsidRDefault="00B213FB" w:rsidP="0032742A">
      <w:pPr>
        <w:rPr>
          <w:b/>
          <w:bCs/>
        </w:rPr>
      </w:pPr>
      <w:ins w:id="157" w:author="Yang Yang" w:date="2021-09-03T11:58:00Z">
        <w:r>
          <w:rPr>
            <w:b/>
            <w:bCs/>
          </w:rPr>
          <w:tab/>
        </w:r>
        <w:r w:rsidRPr="00B213FB">
          <w:rPr>
            <w:b/>
            <w:bCs/>
          </w:rPr>
          <w:t>modifier</w:t>
        </w:r>
        <w:r>
          <w:rPr>
            <w:b/>
            <w:bCs/>
          </w:rPr>
          <w:t>:</w:t>
        </w:r>
        <w:r w:rsidRPr="00B213FB">
          <w:rPr>
            <w:b/>
            <w:bCs/>
          </w:rPr>
          <w:t xml:space="preserve"> NIL</w:t>
        </w:r>
      </w:ins>
    </w:p>
    <w:p w14:paraId="69A3E499" w14:textId="5162BD14" w:rsidR="009B2BC1" w:rsidRDefault="0032742A" w:rsidP="0032742A">
      <w:pPr>
        <w:ind w:left="720"/>
        <w:rPr>
          <w:b/>
          <w:bCs/>
        </w:rPr>
      </w:pPr>
      <w:r>
        <w:rPr>
          <w:b/>
          <w:bCs/>
        </w:rPr>
        <w:t xml:space="preserve">action: (lambda </w:t>
      </w:r>
      <w:proofErr w:type="gramStart"/>
      <w:r>
        <w:rPr>
          <w:b/>
          <w:bCs/>
        </w:rPr>
        <w:t>(?x</w:t>
      </w:r>
      <w:proofErr w:type="gramEnd"/>
      <w:r>
        <w:rPr>
          <w:b/>
          <w:bCs/>
        </w:rPr>
        <w:t xml:space="preserve"> ?y) (</w:t>
      </w:r>
      <w:r w:rsidRPr="00E06DBE">
        <w:rPr>
          <w:b/>
          <w:bCs/>
        </w:rPr>
        <w:t xml:space="preserve">let </w:t>
      </w:r>
      <w:r>
        <w:rPr>
          <w:b/>
          <w:bCs/>
        </w:rPr>
        <w:t xml:space="preserve">… … </w:t>
      </w:r>
      <w:proofErr w:type="spellStart"/>
      <w:r w:rsidRPr="00E06DBE">
        <w:rPr>
          <w:b/>
          <w:bCs/>
        </w:rPr>
        <w:t>new_node</w:t>
      </w:r>
      <w:proofErr w:type="spellEnd"/>
      <w:r>
        <w:rPr>
          <w:b/>
          <w:bCs/>
        </w:rPr>
        <w:t>))</w:t>
      </w:r>
    </w:p>
    <w:p w14:paraId="53FC9882" w14:textId="77777777" w:rsidR="0032742A" w:rsidRDefault="0032742A" w:rsidP="0032742A">
      <w:pPr>
        <w:ind w:left="720"/>
        <w:rPr>
          <w:b/>
          <w:bCs/>
        </w:rPr>
      </w:pPr>
      <w:r>
        <w:rPr>
          <w:b/>
          <w:bCs/>
        </w:rPr>
        <w:t xml:space="preserve">doc: </w:t>
      </w:r>
      <w:r w:rsidRPr="00E06DBE">
        <w:rPr>
          <w:b/>
          <w:bCs/>
        </w:rPr>
        <w:t>"np new individual with adj"</w:t>
      </w:r>
    </w:p>
    <w:p w14:paraId="11E68A56" w14:textId="278FD864" w:rsidR="00EF236F" w:rsidRDefault="00EF236F" w:rsidP="00EF236F">
      <w:pPr>
        <w:rPr>
          <w:b/>
          <w:bCs/>
        </w:rPr>
      </w:pPr>
    </w:p>
    <w:p w14:paraId="03E707A5" w14:textId="4221C820" w:rsidR="00120D53" w:rsidRDefault="00120D53" w:rsidP="00EF236F">
      <w:pPr>
        <w:pStyle w:val="Heading3"/>
        <w:rPr>
          <w:ins w:id="158" w:author="Yang Yang" w:date="2021-08-03T22:06:00Z"/>
        </w:rPr>
      </w:pPr>
      <w:bookmarkStart w:id="159" w:name="_Toc81858484"/>
      <w:ins w:id="160" w:author="Yang Yang" w:date="2021-08-03T22:06:00Z">
        <w:r>
          <w:t>Singular nouns</w:t>
        </w:r>
        <w:bookmarkEnd w:id="159"/>
      </w:ins>
    </w:p>
    <w:p w14:paraId="2507552F" w14:textId="255BB295" w:rsidR="00120D53" w:rsidRDefault="00120D53" w:rsidP="00120D53">
      <w:pPr>
        <w:rPr>
          <w:ins w:id="161" w:author="Yang Yang" w:date="2021-08-03T22:06:00Z"/>
        </w:rPr>
      </w:pPr>
    </w:p>
    <w:p w14:paraId="2F8F095E" w14:textId="68A31966" w:rsidR="00120D53" w:rsidRDefault="00120D53" w:rsidP="00120D53">
      <w:pPr>
        <w:rPr>
          <w:ins w:id="162" w:author="Yang Yang" w:date="2021-08-03T22:12:00Z"/>
        </w:rPr>
      </w:pPr>
      <w:ins w:id="163" w:author="Yang Yang" w:date="2021-08-03T22:08:00Z">
        <w:r>
          <w:t>The most common noun representation is in the form ((“a” “an”</w:t>
        </w:r>
        <w:proofErr w:type="gramStart"/>
        <w:r>
          <w:t>) ?x</w:t>
        </w:r>
        <w:proofErr w:type="gramEnd"/>
        <w:r>
          <w:t>)</w:t>
        </w:r>
      </w:ins>
      <w:ins w:id="164" w:author="Yang Yang" w:date="2021-08-03T22:09:00Z">
        <w:r>
          <w:t xml:space="preserve"> where ?x is a singular form noun. This noun phrase refers to an individual noun element that is </w:t>
        </w:r>
      </w:ins>
      <w:proofErr w:type="gramStart"/>
      <w:ins w:id="165" w:author="Yang Yang" w:date="2021-08-03T22:10:00Z">
        <w:r>
          <w:t xml:space="preserve">of </w:t>
        </w:r>
      </w:ins>
      <w:ins w:id="166" w:author="Yang Yang" w:date="2021-08-03T22:09:00Z">
        <w:r>
          <w:t>?x</w:t>
        </w:r>
        <w:proofErr w:type="gramEnd"/>
        <w:r>
          <w:t xml:space="preserve"> </w:t>
        </w:r>
      </w:ins>
      <w:ins w:id="167" w:author="Yang Yang" w:date="2021-08-03T22:10:00Z">
        <w:r>
          <w:t xml:space="preserve">type. </w:t>
        </w:r>
      </w:ins>
      <w:ins w:id="168" w:author="Yang Yang" w:date="2021-08-03T22:12:00Z">
        <w:r>
          <w:t xml:space="preserve">Therefore, the construction action is intuitively </w:t>
        </w:r>
        <w:r w:rsidRPr="009C346D">
          <w:rPr>
            <w:b/>
            <w:bCs/>
            <w:rPrChange w:id="169" w:author="Yang Yang" w:date="2021-08-03T23:11:00Z">
              <w:rPr/>
            </w:rPrChange>
          </w:rPr>
          <w:t>(new-</w:t>
        </w:r>
        <w:proofErr w:type="spellStart"/>
        <w:r w:rsidRPr="009C346D">
          <w:rPr>
            <w:b/>
            <w:bCs/>
            <w:rPrChange w:id="170" w:author="Yang Yang" w:date="2021-08-03T23:11:00Z">
              <w:rPr/>
            </w:rPrChange>
          </w:rPr>
          <w:t>indv</w:t>
        </w:r>
        <w:proofErr w:type="spellEnd"/>
        <w:r w:rsidRPr="009C346D">
          <w:rPr>
            <w:b/>
            <w:bCs/>
            <w:rPrChange w:id="171" w:author="Yang Yang" w:date="2021-08-03T23:11:00Z">
              <w:rPr/>
            </w:rPrChange>
          </w:rPr>
          <w:t xml:space="preserve"> </w:t>
        </w:r>
        <w:proofErr w:type="gramStart"/>
        <w:r w:rsidRPr="009C346D">
          <w:rPr>
            <w:b/>
            <w:bCs/>
            <w:rPrChange w:id="172" w:author="Yang Yang" w:date="2021-08-03T23:11:00Z">
              <w:rPr/>
            </w:rPrChange>
          </w:rPr>
          <w:t>NIL ?x</w:t>
        </w:r>
        <w:proofErr w:type="gramEnd"/>
        <w:r w:rsidRPr="009C346D">
          <w:rPr>
            <w:b/>
            <w:bCs/>
            <w:rPrChange w:id="173" w:author="Yang Yang" w:date="2021-08-03T23:11:00Z">
              <w:rPr/>
            </w:rPrChange>
          </w:rPr>
          <w:t>)</w:t>
        </w:r>
        <w:r>
          <w:t>.</w:t>
        </w:r>
      </w:ins>
    </w:p>
    <w:p w14:paraId="541245C1" w14:textId="5C0AE5F0" w:rsidR="00120D53" w:rsidRDefault="00120D53" w:rsidP="00120D53">
      <w:pPr>
        <w:rPr>
          <w:ins w:id="174" w:author="Yang Yang" w:date="2021-08-03T22:12:00Z"/>
        </w:rPr>
      </w:pPr>
    </w:p>
    <w:p w14:paraId="29240673" w14:textId="52772291" w:rsidR="00120D53" w:rsidRPr="00120D53" w:rsidRDefault="00120D53">
      <w:pPr>
        <w:rPr>
          <w:ins w:id="175" w:author="Yang Yang" w:date="2021-08-03T22:06:00Z"/>
        </w:rPr>
        <w:pPrChange w:id="176" w:author="Yang Yang" w:date="2021-08-03T22:06:00Z">
          <w:pPr>
            <w:pStyle w:val="Heading3"/>
          </w:pPr>
        </w:pPrChange>
      </w:pPr>
      <w:ins w:id="177" w:author="Yang Yang" w:date="2021-08-03T22:12:00Z">
        <w:r>
          <w:t xml:space="preserve">For example, </w:t>
        </w:r>
      </w:ins>
      <w:ins w:id="178" w:author="Yang Yang" w:date="2021-08-03T23:07:00Z">
        <w:r w:rsidR="009C346D">
          <w:t xml:space="preserve">when the engine takes an input “an elephant”, the engine </w:t>
        </w:r>
      </w:ins>
      <w:ins w:id="179" w:author="Yang Yang" w:date="2021-08-03T23:08:00Z">
        <w:r w:rsidR="009C346D">
          <w:t xml:space="preserve">will call the function </w:t>
        </w:r>
        <w:r w:rsidR="009C346D" w:rsidRPr="009C346D">
          <w:rPr>
            <w:b/>
            <w:bCs/>
            <w:rPrChange w:id="180" w:author="Yang Yang" w:date="2021-08-03T23:11:00Z">
              <w:rPr/>
            </w:rPrChange>
          </w:rPr>
          <w:t>(new-</w:t>
        </w:r>
        <w:proofErr w:type="spellStart"/>
        <w:r w:rsidR="009C346D" w:rsidRPr="009C346D">
          <w:rPr>
            <w:b/>
            <w:bCs/>
            <w:rPrChange w:id="181" w:author="Yang Yang" w:date="2021-08-03T23:11:00Z">
              <w:rPr/>
            </w:rPrChange>
          </w:rPr>
          <w:t>indv</w:t>
        </w:r>
        <w:proofErr w:type="spellEnd"/>
        <w:r w:rsidR="009C346D" w:rsidRPr="009C346D">
          <w:rPr>
            <w:b/>
            <w:bCs/>
            <w:rPrChange w:id="182" w:author="Yang Yang" w:date="2021-08-03T23:11:00Z">
              <w:rPr/>
            </w:rPrChange>
          </w:rPr>
          <w:t xml:space="preserve"> NIL {elephant})</w:t>
        </w:r>
        <w:r w:rsidR="009C346D">
          <w:t xml:space="preserve"> and generates </w:t>
        </w:r>
      </w:ins>
      <w:ins w:id="183" w:author="Yang Yang" w:date="2021-08-03T23:10:00Z">
        <w:r w:rsidR="009C346D" w:rsidRPr="009C346D">
          <w:rPr>
            <w:b/>
            <w:bCs/>
            <w:rPrChange w:id="184" w:author="Yang Yang" w:date="2021-08-03T23:11:00Z">
              <w:rPr/>
            </w:rPrChange>
          </w:rPr>
          <w:t>{elephant 0</w:t>
        </w:r>
      </w:ins>
      <w:ins w:id="185" w:author="Yang Yang" w:date="2021-08-03T23:11:00Z">
        <w:r w:rsidR="009C346D" w:rsidRPr="009C346D">
          <w:rPr>
            <w:b/>
            <w:bCs/>
            <w:rPrChange w:id="186" w:author="Yang Yang" w:date="2021-08-03T23:11:00Z">
              <w:rPr/>
            </w:rPrChange>
          </w:rPr>
          <w:t>-2819}</w:t>
        </w:r>
        <w:r w:rsidR="009C346D">
          <w:t xml:space="preserve">. </w:t>
        </w:r>
      </w:ins>
      <w:ins w:id="187" w:author="Yang Yang" w:date="2021-08-03T23:08:00Z">
        <w:r w:rsidR="009C346D">
          <w:t xml:space="preserve"> </w:t>
        </w:r>
      </w:ins>
    </w:p>
    <w:p w14:paraId="5D8488C9" w14:textId="4B5AB324" w:rsidR="00120D53" w:rsidRDefault="00120D53" w:rsidP="00EF236F">
      <w:pPr>
        <w:pStyle w:val="Heading3"/>
        <w:rPr>
          <w:ins w:id="188" w:author="Yang Yang" w:date="2021-08-03T22:06:00Z"/>
        </w:rPr>
      </w:pPr>
    </w:p>
    <w:p w14:paraId="796827D2" w14:textId="511CEB87" w:rsidR="00EF236F" w:rsidRDefault="00EF236F" w:rsidP="00EF236F">
      <w:pPr>
        <w:pStyle w:val="Heading3"/>
      </w:pPr>
      <w:bookmarkStart w:id="189" w:name="_Toc81858485"/>
      <w:r>
        <w:t xml:space="preserve">Plural </w:t>
      </w:r>
      <w:r w:rsidR="002F6EBD">
        <w:t>nouns</w:t>
      </w:r>
      <w:bookmarkEnd w:id="189"/>
    </w:p>
    <w:p w14:paraId="521E01B9" w14:textId="6434FD62" w:rsidR="00EF236F" w:rsidRDefault="00EF236F" w:rsidP="00EF236F"/>
    <w:p w14:paraId="1F476E76" w14:textId="05BE64E9" w:rsidR="005A4359" w:rsidRDefault="00B10B41" w:rsidP="00EF236F">
      <w:r>
        <w:t xml:space="preserve">While singular forms </w:t>
      </w:r>
      <w:del w:id="190" w:author="Yang Yang" w:date="2021-08-03T22:08:00Z">
        <w:r w:rsidDel="00120D53">
          <w:delText xml:space="preserve">like ((“a” “an”) :noun) </w:delText>
        </w:r>
      </w:del>
      <w:r>
        <w:t xml:space="preserve">can be easily represented as an individual node in Scone, plural forms </w:t>
      </w:r>
      <w:proofErr w:type="gramStart"/>
      <w:r>
        <w:t>requires</w:t>
      </w:r>
      <w:proofErr w:type="gramEnd"/>
      <w:r>
        <w:t xml:space="preserve"> </w:t>
      </w:r>
      <w:r w:rsidR="005A4359">
        <w:t>a bit of extra work.</w:t>
      </w:r>
    </w:p>
    <w:p w14:paraId="62F57B13" w14:textId="7E7F73CC" w:rsidR="005A4359" w:rsidRDefault="005A4359" w:rsidP="00EF236F"/>
    <w:p w14:paraId="35AC218A" w14:textId="6FFAA891" w:rsidR="00AF7648" w:rsidRDefault="005A4359" w:rsidP="00EF236F">
      <w:pPr>
        <w:rPr>
          <w:b/>
          <w:bCs/>
        </w:rPr>
      </w:pPr>
      <w:r>
        <w:t xml:space="preserve">First, I assume countable nouns are tangible objects and define a new </w:t>
      </w:r>
      <w:proofErr w:type="gramStart"/>
      <w:r>
        <w:t>type</w:t>
      </w:r>
      <w:proofErr w:type="gramEnd"/>
      <w:r>
        <w:t xml:space="preserve"> role </w:t>
      </w:r>
      <w:r>
        <w:rPr>
          <w:b/>
          <w:bCs/>
        </w:rPr>
        <w:t>{count}</w:t>
      </w:r>
      <w:r>
        <w:t xml:space="preserve"> for </w:t>
      </w:r>
      <w:r>
        <w:rPr>
          <w:b/>
          <w:bCs/>
        </w:rPr>
        <w:t>{tangible}</w:t>
      </w:r>
      <w:r w:rsidR="00AF7648">
        <w:rPr>
          <w:b/>
          <w:bCs/>
        </w:rPr>
        <w:t xml:space="preserve"> :</w:t>
      </w:r>
      <w:r w:rsidR="00AF7648" w:rsidRPr="00AF7648">
        <w:rPr>
          <w:b/>
          <w:bCs/>
        </w:rPr>
        <w:t>(new-type-role {count} {tangible} {number})</w:t>
      </w:r>
    </w:p>
    <w:p w14:paraId="7E21B1B7" w14:textId="77777777" w:rsidR="00377FED" w:rsidRDefault="00377FED" w:rsidP="00EF236F">
      <w:pPr>
        <w:rPr>
          <w:b/>
          <w:bCs/>
        </w:rPr>
      </w:pPr>
    </w:p>
    <w:p w14:paraId="7C81A07E" w14:textId="55A5CEC9" w:rsidR="00AF7648" w:rsidRDefault="00377FED" w:rsidP="00EF236F">
      <w:r>
        <w:lastRenderedPageBreak/>
        <w:t xml:space="preserve">Then, I need to define new number nodes. For exact expressions like “two” or “a dozen of”, I create a new individual node and link this node with the number node by an eq-link. </w:t>
      </w:r>
      <w:r w:rsidR="0024697F">
        <w:t xml:space="preserve">For example, </w:t>
      </w:r>
      <w:r w:rsidR="0024697F" w:rsidRPr="0024697F">
        <w:rPr>
          <w:b/>
          <w:bCs/>
        </w:rPr>
        <w:t>(new-</w:t>
      </w:r>
      <w:proofErr w:type="spellStart"/>
      <w:r w:rsidR="0024697F" w:rsidRPr="0024697F">
        <w:rPr>
          <w:b/>
          <w:bCs/>
        </w:rPr>
        <w:t>indv</w:t>
      </w:r>
      <w:proofErr w:type="spellEnd"/>
      <w:r w:rsidR="0024697F" w:rsidRPr="0024697F">
        <w:rPr>
          <w:b/>
          <w:bCs/>
        </w:rPr>
        <w:t xml:space="preserve"> </w:t>
      </w:r>
      <w:r w:rsidR="0024697F">
        <w:rPr>
          <w:b/>
          <w:bCs/>
        </w:rPr>
        <w:t xml:space="preserve">“a dozen of” </w:t>
      </w:r>
      <w:r w:rsidR="0024697F" w:rsidRPr="0024697F">
        <w:rPr>
          <w:b/>
          <w:bCs/>
        </w:rPr>
        <w:t>{exact number})</w:t>
      </w:r>
      <w:r w:rsidR="0024697F">
        <w:rPr>
          <w:b/>
          <w:bCs/>
        </w:rPr>
        <w:t xml:space="preserve"> (new-eq {a dozen of} {12})</w:t>
      </w:r>
      <w:r w:rsidR="0024697F">
        <w:t>.</w:t>
      </w:r>
    </w:p>
    <w:p w14:paraId="54FACFC2" w14:textId="256BA5F2" w:rsidR="0024697F" w:rsidRPr="002F6EBD" w:rsidRDefault="0074308A" w:rsidP="00EF236F">
      <w:r>
        <w:t xml:space="preserve">To represent inexact expressions like “many” or “some”, </w:t>
      </w:r>
      <w:r w:rsidR="002F6EBD">
        <w:t xml:space="preserve">I created a new type </w:t>
      </w:r>
      <w:r w:rsidR="002F6EBD">
        <w:rPr>
          <w:b/>
          <w:bCs/>
        </w:rPr>
        <w:t>{integer range}</w:t>
      </w:r>
      <w:r w:rsidR="002F6EBD">
        <w:t xml:space="preserve"> and it has a </w:t>
      </w:r>
      <w:r w:rsidR="002F6EBD">
        <w:rPr>
          <w:b/>
          <w:bCs/>
        </w:rPr>
        <w:t xml:space="preserve">{lower bound} </w:t>
      </w:r>
      <w:r w:rsidR="002F6EBD">
        <w:t xml:space="preserve">and a </w:t>
      </w:r>
      <w:r w:rsidR="002F6EBD">
        <w:rPr>
          <w:b/>
          <w:bCs/>
        </w:rPr>
        <w:t>{upper bound}</w:t>
      </w:r>
      <w:r w:rsidR="002F6EBD">
        <w:t>.</w:t>
      </w:r>
    </w:p>
    <w:p w14:paraId="61E2664D"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 {integer range} {inexact number})</w:t>
      </w:r>
    </w:p>
    <w:p w14:paraId="457B8EBC"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-type-role {lower bound} {integer range} {integer})</w:t>
      </w:r>
    </w:p>
    <w:p w14:paraId="749884C0" w14:textId="301F9851"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-type-role {upper bound} {integer range} {integer})</w:t>
      </w:r>
    </w:p>
    <w:p w14:paraId="06EA5A4D" w14:textId="67F08FBB" w:rsidR="0024697F" w:rsidRDefault="002F6EBD" w:rsidP="00EF236F">
      <w:r>
        <w:t>For example, to express “some”:</w:t>
      </w:r>
    </w:p>
    <w:p w14:paraId="12C6D8D8" w14:textId="55CB58AB" w:rsidR="002F6EBD" w:rsidRPr="002F6EBD" w:rsidRDefault="002F6EBD" w:rsidP="00EF236F">
      <w:pPr>
        <w:rPr>
          <w:b/>
          <w:bCs/>
        </w:rPr>
      </w:pPr>
      <w:r>
        <w:rPr>
          <w:b/>
          <w:bCs/>
        </w:rPr>
        <w:t>(</w:t>
      </w:r>
      <w:proofErr w:type="gramStart"/>
      <w:r>
        <w:rPr>
          <w:b/>
          <w:bCs/>
        </w:rPr>
        <w:t>new</w:t>
      </w:r>
      <w:proofErr w:type="gramEnd"/>
      <w:r>
        <w:rPr>
          <w:b/>
          <w:bCs/>
        </w:rPr>
        <w:t>-</w:t>
      </w:r>
      <w:proofErr w:type="spellStart"/>
      <w:r>
        <w:rPr>
          <w:b/>
          <w:bCs/>
        </w:rPr>
        <w:t>indv</w:t>
      </w:r>
      <w:proofErr w:type="spellEnd"/>
      <w:r>
        <w:rPr>
          <w:b/>
          <w:bCs/>
        </w:rPr>
        <w:t xml:space="preserve"> “some” {integer range}) </w:t>
      </w:r>
      <w:r w:rsidRPr="002F6EBD">
        <w:rPr>
          <w:b/>
          <w:bCs/>
        </w:rPr>
        <w:t xml:space="preserve">(x-is-the-y-of-z </w:t>
      </w:r>
      <w:r>
        <w:rPr>
          <w:b/>
          <w:bCs/>
        </w:rPr>
        <w:t xml:space="preserve">{2} </w:t>
      </w:r>
      <w:r w:rsidRPr="002F6EBD">
        <w:rPr>
          <w:b/>
          <w:bCs/>
        </w:rPr>
        <w:t>{lower bound}</w:t>
      </w:r>
      <w:r>
        <w:rPr>
          <w:b/>
          <w:bCs/>
        </w:rPr>
        <w:t xml:space="preserve"> {some}</w:t>
      </w:r>
      <w:r w:rsidRPr="002F6EBD">
        <w:rPr>
          <w:b/>
          <w:bCs/>
        </w:rPr>
        <w:t>)</w:t>
      </w:r>
    </w:p>
    <w:p w14:paraId="7709A5CA" w14:textId="75158344" w:rsidR="005A4359" w:rsidRDefault="005A4359" w:rsidP="00EF236F"/>
    <w:p w14:paraId="5559BE2A" w14:textId="05DD515C" w:rsidR="002F6EBD" w:rsidRDefault="002F6EBD" w:rsidP="00EF236F">
      <w:r>
        <w:t>Finally, we can define the construction rule for plural form:</w:t>
      </w:r>
    </w:p>
    <w:p w14:paraId="7B46F97A" w14:textId="77777777" w:rsidR="002F6EBD" w:rsidRPr="002F6EBD" w:rsidRDefault="002F6EBD" w:rsidP="002F6EBD">
      <w:pPr>
        <w:rPr>
          <w:b/>
          <w:bCs/>
        </w:rPr>
      </w:pPr>
      <w:r w:rsidRPr="002F6EBD">
        <w:rPr>
          <w:b/>
          <w:bCs/>
        </w:rPr>
        <w:t>(</w:t>
      </w:r>
      <w:proofErr w:type="gramStart"/>
      <w:r w:rsidRPr="002F6EBD">
        <w:rPr>
          <w:b/>
          <w:bCs/>
        </w:rPr>
        <w:t>new</w:t>
      </w:r>
      <w:proofErr w:type="gramEnd"/>
      <w:r w:rsidRPr="002F6EBD">
        <w:rPr>
          <w:b/>
          <w:bCs/>
        </w:rPr>
        <w:t xml:space="preserve">-construction </w:t>
      </w:r>
    </w:p>
    <w:p w14:paraId="6CDDBA13" w14:textId="77777777" w:rsidR="002F6EBD" w:rsidRPr="002F6EBD" w:rsidRDefault="002F6EBD" w:rsidP="002F6EBD">
      <w:pPr>
        <w:rPr>
          <w:b/>
          <w:bCs/>
        </w:rPr>
      </w:pPr>
      <w:r w:rsidRPr="002F6EBD">
        <w:rPr>
          <w:b/>
          <w:bCs/>
        </w:rPr>
        <w:tab/>
      </w:r>
      <w:proofErr w:type="gramStart"/>
      <w:r w:rsidRPr="002F6EBD">
        <w:rPr>
          <w:b/>
          <w:bCs/>
        </w:rPr>
        <w:t>:variables</w:t>
      </w:r>
      <w:proofErr w:type="gramEnd"/>
      <w:r w:rsidRPr="002F6EBD">
        <w:rPr>
          <w:b/>
          <w:bCs/>
        </w:rPr>
        <w:t xml:space="preserve"> ((?x {number}) (?y {tangible} :noun :type))</w:t>
      </w:r>
    </w:p>
    <w:p w14:paraId="11385561" w14:textId="77777777" w:rsidR="002F6EBD" w:rsidRPr="002F6EBD" w:rsidRDefault="002F6EBD" w:rsidP="002F6EBD">
      <w:pPr>
        <w:rPr>
          <w:b/>
          <w:bCs/>
        </w:rPr>
      </w:pPr>
      <w:r w:rsidRPr="002F6EBD">
        <w:rPr>
          <w:b/>
          <w:bCs/>
        </w:rPr>
        <w:tab/>
      </w:r>
      <w:proofErr w:type="gramStart"/>
      <w:r w:rsidRPr="002F6EBD">
        <w:rPr>
          <w:b/>
          <w:bCs/>
        </w:rPr>
        <w:t>:pattern</w:t>
      </w:r>
      <w:proofErr w:type="gramEnd"/>
      <w:r w:rsidRPr="002F6EBD">
        <w:rPr>
          <w:b/>
          <w:bCs/>
        </w:rPr>
        <w:t xml:space="preserve"> (?x ?y)</w:t>
      </w:r>
    </w:p>
    <w:p w14:paraId="39302210" w14:textId="77777777" w:rsidR="002F6EBD" w:rsidRPr="002F6EBD" w:rsidRDefault="002F6EBD" w:rsidP="002F6EBD">
      <w:pPr>
        <w:rPr>
          <w:b/>
          <w:bCs/>
        </w:rPr>
      </w:pPr>
      <w:r w:rsidRPr="002F6EBD">
        <w:rPr>
          <w:b/>
          <w:bCs/>
        </w:rPr>
        <w:tab/>
      </w:r>
      <w:proofErr w:type="gramStart"/>
      <w:r w:rsidRPr="002F6EBD">
        <w:rPr>
          <w:b/>
          <w:bCs/>
        </w:rPr>
        <w:t>:ret</w:t>
      </w:r>
      <w:proofErr w:type="gramEnd"/>
      <w:r w:rsidRPr="002F6EBD">
        <w:rPr>
          <w:b/>
          <w:bCs/>
        </w:rPr>
        <w:t>-tag :noun</w:t>
      </w:r>
    </w:p>
    <w:p w14:paraId="06977FA8" w14:textId="77777777" w:rsidR="002F6EBD" w:rsidRPr="002F6EBD" w:rsidRDefault="002F6EBD" w:rsidP="002F6EBD">
      <w:pPr>
        <w:rPr>
          <w:b/>
          <w:bCs/>
        </w:rPr>
      </w:pPr>
      <w:r w:rsidRPr="002F6EBD">
        <w:rPr>
          <w:b/>
          <w:bCs/>
        </w:rPr>
        <w:tab/>
      </w:r>
      <w:proofErr w:type="gramStart"/>
      <w:r w:rsidRPr="002F6EBD">
        <w:rPr>
          <w:b/>
          <w:bCs/>
        </w:rPr>
        <w:t>:modifier</w:t>
      </w:r>
      <w:proofErr w:type="gramEnd"/>
      <w:r w:rsidRPr="002F6EBD">
        <w:rPr>
          <w:b/>
          <w:bCs/>
        </w:rPr>
        <w:t xml:space="preserve"> NIL</w:t>
      </w:r>
    </w:p>
    <w:p w14:paraId="7D08FA36" w14:textId="77777777" w:rsidR="002F6EBD" w:rsidRPr="002F6EBD" w:rsidRDefault="002F6EBD" w:rsidP="002F6EBD">
      <w:pPr>
        <w:rPr>
          <w:b/>
          <w:bCs/>
        </w:rPr>
      </w:pPr>
      <w:r w:rsidRPr="002F6EBD">
        <w:rPr>
          <w:b/>
          <w:bCs/>
        </w:rPr>
        <w:tab/>
      </w:r>
      <w:proofErr w:type="gramStart"/>
      <w:r w:rsidRPr="002F6EBD">
        <w:rPr>
          <w:b/>
          <w:bCs/>
        </w:rPr>
        <w:t>:action</w:t>
      </w:r>
      <w:proofErr w:type="gramEnd"/>
      <w:r w:rsidRPr="002F6EBD">
        <w:rPr>
          <w:b/>
          <w:bCs/>
        </w:rPr>
        <w:t xml:space="preserve"> (let ((</w:t>
      </w:r>
      <w:proofErr w:type="spellStart"/>
      <w:r w:rsidRPr="002F6EBD">
        <w:rPr>
          <w:b/>
          <w:bCs/>
        </w:rPr>
        <w:t>new_node</w:t>
      </w:r>
      <w:proofErr w:type="spellEnd"/>
      <w:r w:rsidRPr="002F6EBD">
        <w:rPr>
          <w:b/>
          <w:bCs/>
        </w:rPr>
        <w:t xml:space="preserve"> (new-type NIL ?y)))</w:t>
      </w:r>
    </w:p>
    <w:p w14:paraId="5C73F3EF"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(x-is-the-y-of-</w:t>
      </w:r>
      <w:proofErr w:type="gramStart"/>
      <w:r w:rsidRPr="002F6EBD">
        <w:rPr>
          <w:b/>
          <w:bCs/>
        </w:rPr>
        <w:t>z ?x</w:t>
      </w:r>
      <w:proofErr w:type="gramEnd"/>
      <w:r w:rsidRPr="002F6EBD">
        <w:rPr>
          <w:b/>
          <w:bCs/>
        </w:rPr>
        <w:t xml:space="preserve"> {count} ?y)</w:t>
      </w:r>
    </w:p>
    <w:p w14:paraId="6761FDA6" w14:textId="77777777" w:rsidR="002F6EBD" w:rsidRPr="002F6EBD" w:rsidRDefault="002F6EBD" w:rsidP="002F6EBD">
      <w:pPr>
        <w:rPr>
          <w:b/>
          <w:bCs/>
        </w:rPr>
      </w:pPr>
      <w:r w:rsidRPr="002F6EBD">
        <w:rPr>
          <w:b/>
          <w:bCs/>
        </w:rPr>
        <w:tab/>
      </w:r>
      <w:r w:rsidRPr="002F6EBD">
        <w:rPr>
          <w:b/>
          <w:bCs/>
        </w:rPr>
        <w:tab/>
      </w:r>
      <w:r w:rsidRPr="002F6EBD">
        <w:rPr>
          <w:b/>
          <w:bCs/>
        </w:rPr>
        <w:tab/>
        <w:t xml:space="preserve">  </w:t>
      </w:r>
      <w:r w:rsidRPr="002F6EBD">
        <w:rPr>
          <w:b/>
          <w:bCs/>
        </w:rPr>
        <w:tab/>
        <w:t>(add-np-to-</w:t>
      </w:r>
      <w:proofErr w:type="gramStart"/>
      <w:r w:rsidRPr="002F6EBD">
        <w:rPr>
          <w:b/>
          <w:bCs/>
        </w:rPr>
        <w:t>referral ?y</w:t>
      </w:r>
      <w:proofErr w:type="gramEnd"/>
      <w:r w:rsidRPr="002F6EBD">
        <w:rPr>
          <w:b/>
          <w:bCs/>
        </w:rPr>
        <w:t xml:space="preserve"> </w:t>
      </w:r>
      <w:proofErr w:type="spellStart"/>
      <w:r w:rsidRPr="002F6EBD">
        <w:rPr>
          <w:b/>
          <w:bCs/>
        </w:rPr>
        <w:t>new_node</w:t>
      </w:r>
      <w:proofErr w:type="spellEnd"/>
      <w:r w:rsidRPr="002F6EBD">
        <w:rPr>
          <w:b/>
          <w:bCs/>
        </w:rPr>
        <w:t>)</w:t>
      </w:r>
    </w:p>
    <w:p w14:paraId="354CC3BD" w14:textId="77777777" w:rsidR="002F6EBD" w:rsidRPr="002F6EBD" w:rsidRDefault="002F6EBD" w:rsidP="002F6EBD">
      <w:pPr>
        <w:rPr>
          <w:b/>
          <w:bCs/>
        </w:rPr>
      </w:pPr>
      <w:r w:rsidRPr="002F6EBD">
        <w:rPr>
          <w:b/>
          <w:bCs/>
        </w:rPr>
        <w:tab/>
      </w:r>
      <w:r w:rsidRPr="002F6EBD">
        <w:rPr>
          <w:b/>
          <w:bCs/>
        </w:rPr>
        <w:tab/>
      </w:r>
      <w:r w:rsidRPr="002F6EBD">
        <w:rPr>
          <w:b/>
          <w:bCs/>
        </w:rPr>
        <w:tab/>
      </w:r>
      <w:r w:rsidRPr="002F6EBD">
        <w:rPr>
          <w:b/>
          <w:bCs/>
        </w:rPr>
        <w:tab/>
      </w:r>
      <w:proofErr w:type="spellStart"/>
      <w:r w:rsidRPr="002F6EBD">
        <w:rPr>
          <w:b/>
          <w:bCs/>
        </w:rPr>
        <w:t>new_node</w:t>
      </w:r>
      <w:proofErr w:type="spellEnd"/>
      <w:r w:rsidRPr="002F6EBD">
        <w:rPr>
          <w:b/>
          <w:bCs/>
        </w:rPr>
        <w:t>)</w:t>
      </w:r>
    </w:p>
    <w:p w14:paraId="1686EC86" w14:textId="5CFDFBDB" w:rsidR="002F6EBD" w:rsidRPr="002F6EBD" w:rsidRDefault="002F6EBD" w:rsidP="002F6EBD">
      <w:pPr>
        <w:rPr>
          <w:b/>
          <w:bCs/>
        </w:rPr>
      </w:pPr>
      <w:r w:rsidRPr="002F6EBD">
        <w:rPr>
          <w:b/>
          <w:bCs/>
        </w:rPr>
        <w:tab/>
        <w:t>:doc "np new individual plural")</w:t>
      </w:r>
    </w:p>
    <w:p w14:paraId="40E9DE42" w14:textId="7198BBC3" w:rsidR="00B461E9" w:rsidRPr="005E0C70" w:rsidRDefault="002F6EBD" w:rsidP="00652C24">
      <w:r>
        <w:t>For example, if we have “some apples”, then</w:t>
      </w:r>
      <w:r w:rsidR="005E0C70">
        <w:t xml:space="preserve"> the system will create a new type </w:t>
      </w:r>
      <w:r w:rsidR="005E0C70" w:rsidRPr="005E0C70">
        <w:rPr>
          <w:b/>
          <w:bCs/>
        </w:rPr>
        <w:t>{apple 0-22148}</w:t>
      </w:r>
      <w:r w:rsidR="005E0C70">
        <w:t xml:space="preserve"> to represent the set of apples and </w:t>
      </w:r>
      <w:r w:rsidR="005E0C70">
        <w:rPr>
          <w:b/>
          <w:bCs/>
        </w:rPr>
        <w:t xml:space="preserve">{some} </w:t>
      </w:r>
      <w:r w:rsidR="005E0C70">
        <w:t xml:space="preserve">is the </w:t>
      </w:r>
      <w:r w:rsidR="005E0C70">
        <w:rPr>
          <w:b/>
          <w:bCs/>
        </w:rPr>
        <w:t>{count}</w:t>
      </w:r>
      <w:r w:rsidR="005E0C70">
        <w:t xml:space="preserve"> of </w:t>
      </w:r>
      <w:r w:rsidR="005E0C70" w:rsidRPr="005E0C70">
        <w:rPr>
          <w:b/>
          <w:bCs/>
        </w:rPr>
        <w:t>{apple 0-22148}</w:t>
      </w:r>
      <w:r w:rsidR="005E0C70">
        <w:t>.</w:t>
      </w:r>
    </w:p>
    <w:p w14:paraId="4B07DA8F" w14:textId="246E3BE1" w:rsidR="002F6EBD" w:rsidRDefault="002F6EBD" w:rsidP="00652C24"/>
    <w:p w14:paraId="72855C6F" w14:textId="08EF3232" w:rsidR="00E806DB" w:rsidRDefault="00E806DB" w:rsidP="000A4CC1">
      <w:pPr>
        <w:pStyle w:val="Heading3"/>
        <w:rPr>
          <w:ins w:id="191" w:author="Yang Yang" w:date="2021-08-03T23:35:00Z"/>
        </w:rPr>
      </w:pPr>
      <w:bookmarkStart w:id="192" w:name="_Toc81858486"/>
      <w:ins w:id="193" w:author="Yang Yang" w:date="2021-08-03T23:35:00Z">
        <w:r>
          <w:t>Referral nouns</w:t>
        </w:r>
        <w:bookmarkEnd w:id="192"/>
      </w:ins>
    </w:p>
    <w:p w14:paraId="4235FF76" w14:textId="1394D325" w:rsidR="00E806DB" w:rsidRDefault="00E806DB" w:rsidP="00E806DB">
      <w:pPr>
        <w:rPr>
          <w:ins w:id="194" w:author="Yang Yang" w:date="2021-08-03T23:44:00Z"/>
        </w:rPr>
      </w:pPr>
    </w:p>
    <w:p w14:paraId="4F74F354" w14:textId="12872A70" w:rsidR="00E806DB" w:rsidRDefault="00BF14A0" w:rsidP="00E806DB">
      <w:pPr>
        <w:rPr>
          <w:ins w:id="195" w:author="Yang Yang" w:date="2021-08-04T00:02:00Z"/>
        </w:rPr>
      </w:pPr>
      <w:ins w:id="196" w:author="Yang Yang" w:date="2021-08-03T23:54:00Z">
        <w:r>
          <w:t xml:space="preserve">Another type of basic noun phrase </w:t>
        </w:r>
      </w:ins>
      <w:ins w:id="197" w:author="Yang Yang" w:date="2021-08-03T23:56:00Z">
        <w:r>
          <w:t xml:space="preserve">is </w:t>
        </w:r>
        <w:r w:rsidR="00BD166E">
          <w:t>referral noun</w:t>
        </w:r>
      </w:ins>
      <w:ins w:id="198" w:author="Yang Yang" w:date="2021-08-03T23:59:00Z">
        <w:r w:rsidR="00BD166E">
          <w:t xml:space="preserve">s, with the pattern </w:t>
        </w:r>
        <w:r w:rsidR="00BD166E" w:rsidRPr="00BD166E">
          <w:rPr>
            <w:b/>
            <w:bCs/>
            <w:rPrChange w:id="199" w:author="Yang Yang" w:date="2021-08-04T00:00:00Z">
              <w:rPr/>
            </w:rPrChange>
          </w:rPr>
          <w:t>((“the”</w:t>
        </w:r>
        <w:proofErr w:type="gramStart"/>
        <w:r w:rsidR="00BD166E" w:rsidRPr="00BD166E">
          <w:rPr>
            <w:b/>
            <w:bCs/>
            <w:rPrChange w:id="200" w:author="Yang Yang" w:date="2021-08-04T00:00:00Z">
              <w:rPr/>
            </w:rPrChange>
          </w:rPr>
          <w:t>)</w:t>
        </w:r>
      </w:ins>
      <w:ins w:id="201" w:author="Yang Yang" w:date="2021-08-04T00:00:00Z">
        <w:r w:rsidR="00BD166E" w:rsidRPr="00BD166E">
          <w:rPr>
            <w:b/>
            <w:bCs/>
            <w:rPrChange w:id="202" w:author="Yang Yang" w:date="2021-08-04T00:00:00Z">
              <w:rPr/>
            </w:rPrChange>
          </w:rPr>
          <w:t xml:space="preserve"> ?x</w:t>
        </w:r>
        <w:proofErr w:type="gramEnd"/>
        <w:r w:rsidR="00BD166E" w:rsidRPr="00BD166E">
          <w:rPr>
            <w:b/>
            <w:bCs/>
            <w:rPrChange w:id="203" w:author="Yang Yang" w:date="2021-08-04T00:00:00Z">
              <w:rPr/>
            </w:rPrChange>
          </w:rPr>
          <w:t>)</w:t>
        </w:r>
        <w:r w:rsidR="00BD166E">
          <w:t xml:space="preserve"> where ?x is a type noun element. For example, when we </w:t>
        </w:r>
        <w:proofErr w:type="gramStart"/>
        <w:r w:rsidR="00BD166E">
          <w:t>say</w:t>
        </w:r>
        <w:proofErr w:type="gramEnd"/>
        <w:r w:rsidR="00BD166E">
          <w:t xml:space="preserve"> “the elephant”, that means </w:t>
        </w:r>
      </w:ins>
      <w:ins w:id="204" w:author="Yang Yang" w:date="2021-08-04T00:02:00Z">
        <w:r w:rsidR="00BD166E">
          <w:t>there should be a previously mentioned elephant in previous context and the phrase is referring to that elephant.</w:t>
        </w:r>
      </w:ins>
    </w:p>
    <w:p w14:paraId="555169E7" w14:textId="0E1C306C" w:rsidR="00BD166E" w:rsidRPr="0082224E" w:rsidRDefault="00BD166E">
      <w:pPr>
        <w:rPr>
          <w:ins w:id="205" w:author="Yang Yang" w:date="2021-08-03T23:35:00Z"/>
        </w:rPr>
        <w:pPrChange w:id="206" w:author="Yang Yang" w:date="2021-08-03T23:35:00Z">
          <w:pPr>
            <w:pStyle w:val="Heading3"/>
          </w:pPr>
        </w:pPrChange>
      </w:pPr>
      <w:ins w:id="207" w:author="Yang Yang" w:date="2021-08-04T00:23:00Z">
        <w:r>
          <w:t>I</w:t>
        </w:r>
        <w:r w:rsidR="007817E7">
          <w:t xml:space="preserve">f the current referral context is </w:t>
        </w:r>
      </w:ins>
      <w:ins w:id="208" w:author="Yang Yang" w:date="2021-08-04T00:24:00Z">
        <w:r w:rsidR="007817E7">
          <w:rPr>
            <w:b/>
            <w:bCs/>
          </w:rPr>
          <w:t>‘({elephant 0-3141})</w:t>
        </w:r>
        <w:r w:rsidR="007817E7">
          <w:t xml:space="preserve">, then taking “the elephant” as input, the engine should return </w:t>
        </w:r>
        <w:r w:rsidR="007817E7" w:rsidRPr="007817E7">
          <w:rPr>
            <w:b/>
            <w:bCs/>
            <w:rPrChange w:id="209" w:author="Yang Yang" w:date="2021-08-04T00:25:00Z">
              <w:rPr/>
            </w:rPrChange>
          </w:rPr>
          <w:t>{elephant 0-</w:t>
        </w:r>
      </w:ins>
      <w:ins w:id="210" w:author="Yang Yang" w:date="2021-08-04T00:25:00Z">
        <w:r w:rsidR="007817E7" w:rsidRPr="007817E7">
          <w:rPr>
            <w:b/>
            <w:bCs/>
            <w:rPrChange w:id="211" w:author="Yang Yang" w:date="2021-08-04T00:25:00Z">
              <w:rPr/>
            </w:rPrChange>
          </w:rPr>
          <w:t>3141}</w:t>
        </w:r>
        <w:r w:rsidR="007817E7">
          <w:t>.</w:t>
        </w:r>
      </w:ins>
    </w:p>
    <w:p w14:paraId="5F9D76B0" w14:textId="77777777" w:rsidR="00E806DB" w:rsidRDefault="00E806DB" w:rsidP="000A4CC1">
      <w:pPr>
        <w:pStyle w:val="Heading3"/>
        <w:rPr>
          <w:ins w:id="212" w:author="Yang Yang" w:date="2021-08-03T23:35:00Z"/>
        </w:rPr>
      </w:pPr>
    </w:p>
    <w:p w14:paraId="03CA8D79" w14:textId="01381580" w:rsidR="000A4CC1" w:rsidRDefault="000A4CC1" w:rsidP="000A4CC1">
      <w:pPr>
        <w:pStyle w:val="Heading3"/>
      </w:pPr>
      <w:bookmarkStart w:id="213" w:name="_Toc81858487"/>
      <w:r>
        <w:t>Parallel structure</w:t>
      </w:r>
      <w:bookmarkEnd w:id="213"/>
      <w:r>
        <w:t xml:space="preserve"> </w:t>
      </w:r>
    </w:p>
    <w:p w14:paraId="29F941A4" w14:textId="6EAFC7B1" w:rsidR="000A4CC1" w:rsidRDefault="000A4CC1" w:rsidP="00652C24"/>
    <w:p w14:paraId="400ACA41" w14:textId="2D7CF8FC" w:rsidR="000A4CC1" w:rsidRDefault="006A0917" w:rsidP="00652C24">
      <w:r>
        <w:t xml:space="preserve">Parallel structure is very commonly used in natural language. For </w:t>
      </w:r>
      <w:r w:rsidR="009B1148">
        <w:t>example,</w:t>
      </w:r>
      <w:r>
        <w:t xml:space="preserve"> “apple, banana and grape” should be represented as </w:t>
      </w:r>
      <w:r>
        <w:rPr>
          <w:b/>
          <w:bCs/>
        </w:rPr>
        <w:t>(list {apple} {banana} {grape})</w:t>
      </w:r>
      <w:r w:rsidR="009B1148">
        <w:t xml:space="preserve">. </w:t>
      </w:r>
    </w:p>
    <w:p w14:paraId="2E68B6A9" w14:textId="77777777" w:rsidR="00523EBB" w:rsidRDefault="00523EBB" w:rsidP="00652C24"/>
    <w:p w14:paraId="4681229A" w14:textId="38F25588" w:rsidR="009B1148" w:rsidRDefault="009B1148" w:rsidP="00652C24">
      <w:r>
        <w:t xml:space="preserve">In most cases, when a variable is a list of objects, we should apply the construction rule on the objects separately and collect all the results. For example, when we have “Clyde and George are </w:t>
      </w:r>
      <w:r w:rsidR="00523EBB">
        <w:t>elephants</w:t>
      </w:r>
      <w:r>
        <w:t xml:space="preserve">”, it </w:t>
      </w:r>
      <w:r w:rsidR="00523EBB">
        <w:t xml:space="preserve">means “Clyde is an elephant” and “George is an elephant”. </w:t>
      </w:r>
      <w:proofErr w:type="gramStart"/>
      <w:r w:rsidR="00523EBB">
        <w:t>So</w:t>
      </w:r>
      <w:proofErr w:type="gramEnd"/>
      <w:r w:rsidR="00523EBB">
        <w:t xml:space="preserve"> applying construction grammar on it should return two is-a link. </w:t>
      </w:r>
    </w:p>
    <w:p w14:paraId="5E7406D6" w14:textId="47EB0001" w:rsidR="00523EBB" w:rsidRDefault="00523EBB" w:rsidP="00652C24">
      <w:r>
        <w:lastRenderedPageBreak/>
        <w:t xml:space="preserve">However, there are also cases the variable itself should be a list. For example, when we say “A, B, C, … and </w:t>
      </w:r>
      <w:proofErr w:type="spellStart"/>
      <w:r>
        <w:t>D are</w:t>
      </w:r>
      <w:proofErr w:type="spellEnd"/>
      <w:r>
        <w:t xml:space="preserve"> teammates”, we want to have the </w:t>
      </w:r>
      <w:r>
        <w:rPr>
          <w:b/>
          <w:bCs/>
        </w:rPr>
        <w:t xml:space="preserve">(list A B C … D) </w:t>
      </w:r>
      <w:r>
        <w:t xml:space="preserve">as a single element since we want to add new relation to every pair of elements in the list. </w:t>
      </w:r>
    </w:p>
    <w:p w14:paraId="1D5A5509" w14:textId="10FD9DAB" w:rsidR="00523EBB" w:rsidRDefault="00523EBB" w:rsidP="00652C24">
      <w:r>
        <w:t xml:space="preserve">To distinguish the above two cases, the </w:t>
      </w:r>
      <w:proofErr w:type="gramStart"/>
      <w:r>
        <w:t xml:space="preserve">keyword </w:t>
      </w:r>
      <w:r>
        <w:rPr>
          <w:b/>
          <w:bCs/>
        </w:rPr>
        <w:t>:list</w:t>
      </w:r>
      <w:proofErr w:type="gramEnd"/>
      <w:r>
        <w:t xml:space="preserve"> is used in variable constraint to specify that the variable </w:t>
      </w:r>
      <w:del w:id="214" w:author="Yang Yang" w:date="2021-09-03T12:02:00Z">
        <w:r w:rsidDel="00915B56">
          <w:delText xml:space="preserve">needs to be a list and </w:delText>
        </w:r>
      </w:del>
      <w:r>
        <w:t>should be treated as a list in the construction action.</w:t>
      </w:r>
    </w:p>
    <w:p w14:paraId="328BA4C2" w14:textId="556D696C" w:rsidR="00523EBB" w:rsidRDefault="00523EBB" w:rsidP="00652C24"/>
    <w:p w14:paraId="18D1CB36" w14:textId="61722ED2" w:rsidR="00B264E4" w:rsidRPr="00B264E4" w:rsidRDefault="00915B56" w:rsidP="00B264E4">
      <w:pPr>
        <w:rPr>
          <w:b/>
          <w:bCs/>
        </w:rPr>
      </w:pPr>
      <w:r>
        <w:rPr>
          <w:noProof/>
        </w:rPr>
        <mc:AlternateContent>
          <mc:Choice Requires="wps">
            <w:drawing>
              <wp:anchor distT="0" distB="0" distL="114300" distR="114300" simplePos="0" relativeHeight="251756544" behindDoc="0" locked="0" layoutInCell="1" allowOverlap="1" wp14:anchorId="7F37CC68" wp14:editId="4483D7E1">
                <wp:simplePos x="0" y="0"/>
                <wp:positionH relativeFrom="column">
                  <wp:posOffset>2682240</wp:posOffset>
                </wp:positionH>
                <wp:positionV relativeFrom="paragraph">
                  <wp:posOffset>-54405</wp:posOffset>
                </wp:positionV>
                <wp:extent cx="3211195" cy="1492250"/>
                <wp:effectExtent l="0" t="0" r="1905" b="6350"/>
                <wp:wrapNone/>
                <wp:docPr id="27" name="Text Box 27"/>
                <wp:cNvGraphicFramePr/>
                <a:graphic xmlns:a="http://schemas.openxmlformats.org/drawingml/2006/main">
                  <a:graphicData uri="http://schemas.microsoft.com/office/word/2010/wordprocessingShape">
                    <wps:wsp>
                      <wps:cNvSpPr txBox="1"/>
                      <wps:spPr>
                        <a:xfrm>
                          <a:off x="0" y="0"/>
                          <a:ext cx="3211195" cy="1492250"/>
                        </a:xfrm>
                        <a:prstGeom prst="rect">
                          <a:avLst/>
                        </a:prstGeom>
                        <a:solidFill>
                          <a:schemeClr val="lt1"/>
                        </a:solidFill>
                        <a:ln w="6350">
                          <a:noFill/>
                        </a:ln>
                      </wps:spPr>
                      <wps:txb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37CC68" id="_x0000_t202" coordsize="21600,21600" o:spt="202" path="m,l,21600r21600,l21600,xe">
                <v:stroke joinstyle="miter"/>
                <v:path gradientshapeok="t" o:connecttype="rect"/>
              </v:shapetype>
              <v:shape id="Text Box 27" o:spid="_x0000_s1026" type="#_x0000_t202" style="position:absolute;margin-left:211.2pt;margin-top:-4.3pt;width:252.85pt;height:11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" fillcolor="white [3201]" stroked="f" strokeweight=".5pt">
                <v:textbox>
                  <w:txbxContent>
                    <w:p w14:paraId="6A5C61E1" w14:textId="77777777" w:rsidR="00B264E4" w:rsidRPr="00B264E4" w:rsidRDefault="00B264E4" w:rsidP="00B264E4">
                      <w:pPr>
                        <w:rPr>
                          <w:b/>
                          <w:bCs/>
                        </w:rPr>
                      </w:pPr>
                      <w:r w:rsidRPr="00B264E4">
                        <w:rPr>
                          <w:b/>
                          <w:bCs/>
                        </w:rPr>
                        <w:t>(</w:t>
                      </w:r>
                      <w:proofErr w:type="gramStart"/>
                      <w:r w:rsidRPr="00B264E4">
                        <w:rPr>
                          <w:b/>
                          <w:bCs/>
                        </w:rPr>
                        <w:t>new</w:t>
                      </w:r>
                      <w:proofErr w:type="gramEnd"/>
                      <w:r w:rsidRPr="00B264E4">
                        <w:rPr>
                          <w:b/>
                          <w:bCs/>
                        </w:rPr>
                        <w:t>-construction</w:t>
                      </w:r>
                    </w:p>
                    <w:p w14:paraId="7523EB0C"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 :list))</w:t>
                      </w:r>
                    </w:p>
                    <w:p w14:paraId="7DFD244A"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 ?y)</w:t>
                      </w:r>
                    </w:p>
                    <w:p w14:paraId="736631AD"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328CB15C"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5A7CE578"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(append (list ?x) ?y)</w:t>
                      </w:r>
                    </w:p>
                    <w:p w14:paraId="047C1EA3" w14:textId="77777777" w:rsidR="00B264E4" w:rsidRPr="00B264E4" w:rsidRDefault="00B264E4" w:rsidP="00B264E4">
                      <w:pPr>
                        <w:rPr>
                          <w:b/>
                          <w:bCs/>
                        </w:rPr>
                      </w:pPr>
                      <w:r w:rsidRPr="00B264E4">
                        <w:rPr>
                          <w:b/>
                          <w:bCs/>
                        </w:rPr>
                        <w:tab/>
                        <w:t>:doc "noun parallel structure")</w:t>
                      </w:r>
                    </w:p>
                    <w:p w14:paraId="50EC80FE" w14:textId="77777777" w:rsidR="00B264E4" w:rsidRDefault="00B264E4"/>
                  </w:txbxContent>
                </v:textbox>
              </v:shape>
            </w:pict>
          </mc:Fallback>
        </mc:AlternateContent>
      </w:r>
      <w:r w:rsidR="00B264E4" w:rsidRPr="00B264E4">
        <w:rPr>
          <w:b/>
          <w:bCs/>
        </w:rPr>
        <w:t>(</w:t>
      </w:r>
      <w:proofErr w:type="gramStart"/>
      <w:r w:rsidR="00B264E4" w:rsidRPr="00B264E4">
        <w:rPr>
          <w:b/>
          <w:bCs/>
        </w:rPr>
        <w:t>new</w:t>
      </w:r>
      <w:proofErr w:type="gramEnd"/>
      <w:r w:rsidR="00B264E4" w:rsidRPr="00B264E4">
        <w:rPr>
          <w:b/>
          <w:bCs/>
        </w:rPr>
        <w:t>-construction</w:t>
      </w:r>
    </w:p>
    <w:p w14:paraId="436D97CE" w14:textId="77777777" w:rsidR="00B264E4" w:rsidRPr="00B264E4" w:rsidRDefault="00B264E4" w:rsidP="00B264E4">
      <w:pPr>
        <w:rPr>
          <w:b/>
          <w:bCs/>
        </w:rPr>
      </w:pPr>
      <w:r w:rsidRPr="00B264E4">
        <w:rPr>
          <w:b/>
          <w:bCs/>
        </w:rPr>
        <w:tab/>
      </w:r>
      <w:proofErr w:type="gramStart"/>
      <w:r w:rsidRPr="00B264E4">
        <w:rPr>
          <w:b/>
          <w:bCs/>
        </w:rPr>
        <w:t>:variables</w:t>
      </w:r>
      <w:proofErr w:type="gramEnd"/>
      <w:r w:rsidRPr="00B264E4">
        <w:rPr>
          <w:b/>
          <w:bCs/>
        </w:rPr>
        <w:t xml:space="preserve"> ((?x :noun) (?y :noun))</w:t>
      </w:r>
    </w:p>
    <w:p w14:paraId="5E6594B9" w14:textId="77777777" w:rsidR="00B264E4" w:rsidRPr="00B264E4" w:rsidRDefault="00B264E4" w:rsidP="00B264E4">
      <w:pPr>
        <w:rPr>
          <w:b/>
          <w:bCs/>
        </w:rPr>
      </w:pPr>
      <w:r w:rsidRPr="00B264E4">
        <w:rPr>
          <w:b/>
          <w:bCs/>
        </w:rPr>
        <w:tab/>
      </w:r>
      <w:proofErr w:type="gramStart"/>
      <w:r w:rsidRPr="00B264E4">
        <w:rPr>
          <w:b/>
          <w:bCs/>
        </w:rPr>
        <w:t>:pattern</w:t>
      </w:r>
      <w:proofErr w:type="gramEnd"/>
      <w:r w:rsidRPr="00B264E4">
        <w:rPr>
          <w:b/>
          <w:bCs/>
        </w:rPr>
        <w:t xml:space="preserve"> (?x ("and") ?y)</w:t>
      </w:r>
    </w:p>
    <w:p w14:paraId="7A0763B5" w14:textId="77777777" w:rsidR="00B264E4" w:rsidRPr="00B264E4" w:rsidRDefault="00B264E4" w:rsidP="00B264E4">
      <w:pPr>
        <w:rPr>
          <w:b/>
          <w:bCs/>
        </w:rPr>
      </w:pPr>
      <w:r w:rsidRPr="00B264E4">
        <w:rPr>
          <w:b/>
          <w:bCs/>
        </w:rPr>
        <w:tab/>
      </w:r>
      <w:proofErr w:type="gramStart"/>
      <w:r w:rsidRPr="00B264E4">
        <w:rPr>
          <w:b/>
          <w:bCs/>
        </w:rPr>
        <w:t>:ret</w:t>
      </w:r>
      <w:proofErr w:type="gramEnd"/>
      <w:r w:rsidRPr="00B264E4">
        <w:rPr>
          <w:b/>
          <w:bCs/>
        </w:rPr>
        <w:t>-tag :noun</w:t>
      </w:r>
    </w:p>
    <w:p w14:paraId="0889032E" w14:textId="77777777" w:rsidR="00B264E4" w:rsidRPr="00B264E4" w:rsidRDefault="00B264E4" w:rsidP="00B264E4">
      <w:pPr>
        <w:rPr>
          <w:b/>
          <w:bCs/>
        </w:rPr>
      </w:pPr>
      <w:r w:rsidRPr="00B264E4">
        <w:rPr>
          <w:b/>
          <w:bCs/>
        </w:rPr>
        <w:tab/>
      </w:r>
      <w:proofErr w:type="gramStart"/>
      <w:r w:rsidRPr="00B264E4">
        <w:rPr>
          <w:b/>
          <w:bCs/>
        </w:rPr>
        <w:t>:modifier</w:t>
      </w:r>
      <w:proofErr w:type="gramEnd"/>
      <w:r w:rsidRPr="00B264E4">
        <w:rPr>
          <w:b/>
          <w:bCs/>
        </w:rPr>
        <w:t xml:space="preserve"> NIL</w:t>
      </w:r>
    </w:p>
    <w:p w14:paraId="0B4BA8E5" w14:textId="77777777" w:rsidR="00B264E4" w:rsidRPr="00B264E4" w:rsidRDefault="00B264E4" w:rsidP="00B264E4">
      <w:pPr>
        <w:rPr>
          <w:b/>
          <w:bCs/>
        </w:rPr>
      </w:pPr>
      <w:r w:rsidRPr="00B264E4">
        <w:rPr>
          <w:b/>
          <w:bCs/>
        </w:rPr>
        <w:tab/>
      </w:r>
      <w:proofErr w:type="gramStart"/>
      <w:r w:rsidRPr="00B264E4">
        <w:rPr>
          <w:b/>
          <w:bCs/>
        </w:rPr>
        <w:t>:action</w:t>
      </w:r>
      <w:proofErr w:type="gramEnd"/>
      <w:r w:rsidRPr="00B264E4">
        <w:rPr>
          <w:b/>
          <w:bCs/>
        </w:rPr>
        <w:t xml:space="preserve"> (list ?x ?y)</w:t>
      </w:r>
    </w:p>
    <w:p w14:paraId="709B20F8" w14:textId="77777777" w:rsidR="00B264E4" w:rsidRPr="00B264E4" w:rsidRDefault="00B264E4" w:rsidP="00B264E4">
      <w:pPr>
        <w:rPr>
          <w:b/>
          <w:bCs/>
        </w:rPr>
      </w:pPr>
      <w:r w:rsidRPr="00B264E4">
        <w:rPr>
          <w:b/>
          <w:bCs/>
        </w:rPr>
        <w:tab/>
        <w:t>:doc "noun parallel structure")</w:t>
      </w:r>
    </w:p>
    <w:p w14:paraId="0A4CCAC0" w14:textId="77777777" w:rsidR="00B264E4" w:rsidRPr="00B264E4" w:rsidRDefault="00B264E4" w:rsidP="00B264E4">
      <w:pPr>
        <w:rPr>
          <w:b/>
          <w:bCs/>
        </w:rPr>
      </w:pPr>
    </w:p>
    <w:p w14:paraId="60D108E2" w14:textId="3E84F6BC" w:rsidR="006721E6" w:rsidRDefault="00B264E4" w:rsidP="00652C24">
      <w:r>
        <w:t xml:space="preserve">The above two constructions </w:t>
      </w:r>
      <w:r w:rsidR="006721E6">
        <w:t>specify</w:t>
      </w:r>
      <w:r w:rsidR="0042781F">
        <w:t xml:space="preserve"> the construction of parallel noun structure. </w:t>
      </w:r>
      <w:r w:rsidR="006721E6">
        <w:t xml:space="preserve">When the constructor takes in for example “A, B and C”, the left construction will give </w:t>
      </w:r>
      <w:r w:rsidR="006721E6">
        <w:rPr>
          <w:b/>
          <w:bCs/>
        </w:rPr>
        <w:t xml:space="preserve">(list B C) </w:t>
      </w:r>
      <w:r w:rsidR="006721E6">
        <w:t xml:space="preserve">then it will match the pattern of the right construction, and output </w:t>
      </w:r>
      <w:r w:rsidR="006721E6">
        <w:rPr>
          <w:b/>
          <w:bCs/>
        </w:rPr>
        <w:t>(list A B C)</w:t>
      </w:r>
      <w:r w:rsidR="006721E6">
        <w:t>.</w:t>
      </w:r>
    </w:p>
    <w:p w14:paraId="0DFA53CE" w14:textId="1EE3FEBE" w:rsidR="006721E6" w:rsidRDefault="006721E6" w:rsidP="00652C24">
      <w:r>
        <w:t>Example of treating variable as a list:</w:t>
      </w:r>
    </w:p>
    <w:p w14:paraId="76C3DC9E" w14:textId="77777777" w:rsidR="006721E6" w:rsidRPr="006721E6" w:rsidRDefault="006721E6" w:rsidP="006721E6">
      <w:pPr>
        <w:rPr>
          <w:b/>
          <w:bCs/>
        </w:rPr>
      </w:pPr>
      <w:r w:rsidRPr="006721E6">
        <w:rPr>
          <w:b/>
          <w:bCs/>
        </w:rPr>
        <w:t>(</w:t>
      </w:r>
      <w:proofErr w:type="gramStart"/>
      <w:r w:rsidRPr="006721E6">
        <w:rPr>
          <w:b/>
          <w:bCs/>
        </w:rPr>
        <w:t>new</w:t>
      </w:r>
      <w:proofErr w:type="gramEnd"/>
      <w:r w:rsidRPr="006721E6">
        <w:rPr>
          <w:b/>
          <w:bCs/>
        </w:rPr>
        <w:t>-construction</w:t>
      </w:r>
    </w:p>
    <w:p w14:paraId="52F3849F" w14:textId="77777777" w:rsidR="006721E6" w:rsidRPr="006721E6" w:rsidRDefault="006721E6" w:rsidP="006721E6">
      <w:pPr>
        <w:rPr>
          <w:b/>
          <w:bCs/>
        </w:rPr>
      </w:pPr>
      <w:r w:rsidRPr="006721E6">
        <w:rPr>
          <w:b/>
          <w:bCs/>
        </w:rPr>
        <w:tab/>
      </w:r>
      <w:proofErr w:type="gramStart"/>
      <w:r w:rsidRPr="006721E6">
        <w:rPr>
          <w:b/>
          <w:bCs/>
        </w:rPr>
        <w:t>:variables</w:t>
      </w:r>
      <w:proofErr w:type="gramEnd"/>
      <w:r w:rsidRPr="006721E6">
        <w:rPr>
          <w:b/>
          <w:bCs/>
        </w:rPr>
        <w:t xml:space="preserve"> ((?x {person} :list) (?y {friend of} :relation)) </w:t>
      </w:r>
    </w:p>
    <w:p w14:paraId="63339EE7" w14:textId="77777777" w:rsidR="006721E6" w:rsidRPr="006721E6" w:rsidRDefault="006721E6" w:rsidP="006721E6">
      <w:pPr>
        <w:rPr>
          <w:b/>
          <w:bCs/>
        </w:rPr>
      </w:pPr>
      <w:r w:rsidRPr="006721E6">
        <w:rPr>
          <w:b/>
          <w:bCs/>
        </w:rPr>
        <w:tab/>
      </w:r>
      <w:proofErr w:type="gramStart"/>
      <w:r w:rsidRPr="006721E6">
        <w:rPr>
          <w:b/>
          <w:bCs/>
        </w:rPr>
        <w:t>:pattern</w:t>
      </w:r>
      <w:proofErr w:type="gramEnd"/>
      <w:r w:rsidRPr="006721E6">
        <w:rPr>
          <w:b/>
          <w:bCs/>
        </w:rPr>
        <w:t xml:space="preserve"> (?x ("are") ?y)</w:t>
      </w:r>
    </w:p>
    <w:p w14:paraId="4E63E746" w14:textId="77777777" w:rsidR="006721E6" w:rsidRPr="006721E6" w:rsidRDefault="006721E6" w:rsidP="006721E6">
      <w:pPr>
        <w:rPr>
          <w:b/>
          <w:bCs/>
        </w:rPr>
      </w:pPr>
      <w:r w:rsidRPr="006721E6">
        <w:rPr>
          <w:b/>
          <w:bCs/>
        </w:rPr>
        <w:tab/>
      </w:r>
      <w:proofErr w:type="gramStart"/>
      <w:r w:rsidRPr="006721E6">
        <w:rPr>
          <w:b/>
          <w:bCs/>
        </w:rPr>
        <w:t>:ret</w:t>
      </w:r>
      <w:proofErr w:type="gramEnd"/>
      <w:r w:rsidRPr="006721E6">
        <w:rPr>
          <w:b/>
          <w:bCs/>
        </w:rPr>
        <w:t>-tag :relation</w:t>
      </w:r>
    </w:p>
    <w:p w14:paraId="69AC3CB9" w14:textId="77777777" w:rsidR="006721E6" w:rsidRPr="006721E6" w:rsidRDefault="006721E6" w:rsidP="006721E6">
      <w:pPr>
        <w:rPr>
          <w:b/>
          <w:bCs/>
        </w:rPr>
      </w:pPr>
      <w:r w:rsidRPr="006721E6">
        <w:rPr>
          <w:b/>
          <w:bCs/>
        </w:rPr>
        <w:tab/>
      </w:r>
      <w:proofErr w:type="gramStart"/>
      <w:r w:rsidRPr="006721E6">
        <w:rPr>
          <w:b/>
          <w:bCs/>
        </w:rPr>
        <w:t>:modifier</w:t>
      </w:r>
      <w:proofErr w:type="gramEnd"/>
      <w:r w:rsidRPr="006721E6">
        <w:rPr>
          <w:b/>
          <w:bCs/>
        </w:rPr>
        <w:t xml:space="preserve"> NIL</w:t>
      </w:r>
    </w:p>
    <w:p w14:paraId="0FA26C50" w14:textId="77777777" w:rsidR="006721E6" w:rsidRPr="006721E6" w:rsidRDefault="006721E6" w:rsidP="006721E6">
      <w:pPr>
        <w:rPr>
          <w:b/>
          <w:bCs/>
        </w:rPr>
      </w:pPr>
      <w:r w:rsidRPr="006721E6">
        <w:rPr>
          <w:b/>
          <w:bCs/>
        </w:rPr>
        <w:tab/>
      </w:r>
      <w:proofErr w:type="gramStart"/>
      <w:r w:rsidRPr="006721E6">
        <w:rPr>
          <w:b/>
          <w:bCs/>
        </w:rPr>
        <w:t>:action</w:t>
      </w:r>
      <w:proofErr w:type="gramEnd"/>
      <w:r w:rsidRPr="006721E6">
        <w:rPr>
          <w:b/>
          <w:bCs/>
        </w:rPr>
        <w:t xml:space="preserve"> (let ((</w:t>
      </w:r>
      <w:proofErr w:type="spellStart"/>
      <w:r w:rsidRPr="006721E6">
        <w:rPr>
          <w:b/>
          <w:bCs/>
        </w:rPr>
        <w:t>len</w:t>
      </w:r>
      <w:proofErr w:type="spellEnd"/>
      <w:r w:rsidRPr="006721E6">
        <w:rPr>
          <w:b/>
          <w:bCs/>
        </w:rPr>
        <w:t xml:space="preserve"> (length ?x)))</w:t>
      </w:r>
    </w:p>
    <w:p w14:paraId="6521EA23" w14:textId="66B4F7EF" w:rsidR="006721E6" w:rsidRPr="006721E6" w:rsidRDefault="006721E6" w:rsidP="006721E6">
      <w:pPr>
        <w:rPr>
          <w:b/>
          <w:bCs/>
        </w:rPr>
      </w:pPr>
      <w:r w:rsidRPr="006721E6">
        <w:rPr>
          <w:b/>
          <w:bCs/>
        </w:rPr>
        <w:tab/>
      </w:r>
      <w:r w:rsidRPr="006721E6">
        <w:rPr>
          <w:b/>
          <w:bCs/>
        </w:rPr>
        <w:tab/>
      </w:r>
      <w:r>
        <w:rPr>
          <w:b/>
          <w:bCs/>
        </w:rPr>
        <w:tab/>
      </w:r>
      <w:r w:rsidRPr="006721E6">
        <w:rPr>
          <w:b/>
          <w:bCs/>
        </w:rPr>
        <w:t>(</w:t>
      </w:r>
      <w:proofErr w:type="gramStart"/>
      <w:r w:rsidRPr="006721E6">
        <w:rPr>
          <w:b/>
          <w:bCs/>
        </w:rPr>
        <w:t>if</w:t>
      </w:r>
      <w:proofErr w:type="gramEnd"/>
      <w:r w:rsidRPr="006721E6">
        <w:rPr>
          <w:b/>
          <w:bCs/>
        </w:rPr>
        <w:t xml:space="preserve"> (&lt; </w:t>
      </w:r>
      <w:proofErr w:type="spellStart"/>
      <w:r w:rsidRPr="006721E6">
        <w:rPr>
          <w:b/>
          <w:bCs/>
        </w:rPr>
        <w:t>len</w:t>
      </w:r>
      <w:proofErr w:type="spellEnd"/>
      <w:r w:rsidRPr="006721E6">
        <w:rPr>
          <w:b/>
          <w:bCs/>
        </w:rPr>
        <w:t xml:space="preserve"> 2) (error 'grammar-error </w:t>
      </w:r>
    </w:p>
    <w:p w14:paraId="61203FF1"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r>
      <w:r w:rsidRPr="006721E6">
        <w:rPr>
          <w:b/>
          <w:bCs/>
        </w:rPr>
        <w:tab/>
      </w:r>
      <w:proofErr w:type="gramStart"/>
      <w:r w:rsidRPr="006721E6">
        <w:rPr>
          <w:b/>
          <w:bCs/>
        </w:rPr>
        <w:t>:message</w:t>
      </w:r>
      <w:proofErr w:type="gramEnd"/>
      <w:r w:rsidRPr="006721E6">
        <w:rPr>
          <w:b/>
          <w:bCs/>
        </w:rPr>
        <w:t xml:space="preserve"> "not enough agent to support the relation"))</w:t>
      </w:r>
    </w:p>
    <w:p w14:paraId="2D41EABA" w14:textId="47987B64" w:rsidR="006721E6" w:rsidRPr="006721E6" w:rsidRDefault="006721E6" w:rsidP="006721E6">
      <w:pPr>
        <w:rPr>
          <w:b/>
          <w:bCs/>
        </w:rPr>
      </w:pPr>
      <w:r w:rsidRPr="006721E6">
        <w:rPr>
          <w:b/>
          <w:bCs/>
        </w:rPr>
        <w:tab/>
      </w:r>
      <w:r w:rsidRPr="006721E6">
        <w:rPr>
          <w:b/>
          <w:bCs/>
        </w:rPr>
        <w:tab/>
      </w:r>
      <w:r w:rsidRPr="006721E6">
        <w:rPr>
          <w:b/>
          <w:bCs/>
        </w:rPr>
        <w:tab/>
        <w:t>(</w:t>
      </w:r>
      <w:proofErr w:type="gramStart"/>
      <w:r w:rsidRPr="006721E6">
        <w:rPr>
          <w:b/>
          <w:bCs/>
        </w:rPr>
        <w:t>loop</w:t>
      </w:r>
      <w:proofErr w:type="gramEnd"/>
      <w:r w:rsidRPr="006721E6">
        <w:rPr>
          <w:b/>
          <w:bCs/>
        </w:rPr>
        <w:t xml:space="preserve"> for </w:t>
      </w:r>
      <w:proofErr w:type="spellStart"/>
      <w:r w:rsidRPr="006721E6">
        <w:rPr>
          <w:b/>
          <w:bCs/>
        </w:rPr>
        <w:t>i</w:t>
      </w:r>
      <w:proofErr w:type="spellEnd"/>
      <w:r w:rsidRPr="006721E6">
        <w:rPr>
          <w:b/>
          <w:bCs/>
        </w:rPr>
        <w:t xml:space="preserve"> from 0 to (- </w:t>
      </w:r>
      <w:proofErr w:type="spellStart"/>
      <w:r w:rsidRPr="006721E6">
        <w:rPr>
          <w:b/>
          <w:bCs/>
        </w:rPr>
        <w:t>len</w:t>
      </w:r>
      <w:proofErr w:type="spellEnd"/>
      <w:r w:rsidRPr="006721E6">
        <w:rPr>
          <w:b/>
          <w:bCs/>
        </w:rPr>
        <w:t xml:space="preserve"> 2)</w:t>
      </w:r>
    </w:p>
    <w:p w14:paraId="54D6A3CE" w14:textId="3FC296ED" w:rsidR="006721E6" w:rsidRPr="006721E6" w:rsidRDefault="006721E6" w:rsidP="006721E6">
      <w:pPr>
        <w:rPr>
          <w:b/>
          <w:bCs/>
        </w:rPr>
      </w:pPr>
      <w:r w:rsidRPr="006721E6">
        <w:rPr>
          <w:b/>
          <w:bCs/>
        </w:rPr>
        <w:tab/>
      </w:r>
      <w:r w:rsidRPr="006721E6">
        <w:rPr>
          <w:b/>
          <w:bCs/>
        </w:rPr>
        <w:tab/>
        <w:t xml:space="preserve">      </w:t>
      </w:r>
      <w:r>
        <w:rPr>
          <w:b/>
          <w:bCs/>
        </w:rPr>
        <w:tab/>
      </w:r>
      <w:r w:rsidRPr="006721E6">
        <w:rPr>
          <w:b/>
          <w:bCs/>
        </w:rPr>
        <w:t xml:space="preserve"> append (loop for j from (+ </w:t>
      </w:r>
      <w:proofErr w:type="spellStart"/>
      <w:r w:rsidRPr="006721E6">
        <w:rPr>
          <w:b/>
          <w:bCs/>
        </w:rPr>
        <w:t>i</w:t>
      </w:r>
      <w:proofErr w:type="spellEnd"/>
      <w:r w:rsidRPr="006721E6">
        <w:rPr>
          <w:b/>
          <w:bCs/>
        </w:rPr>
        <w:t xml:space="preserve"> 1) to (- </w:t>
      </w:r>
      <w:proofErr w:type="spellStart"/>
      <w:r w:rsidRPr="006721E6">
        <w:rPr>
          <w:b/>
          <w:bCs/>
        </w:rPr>
        <w:t>len</w:t>
      </w:r>
      <w:proofErr w:type="spellEnd"/>
      <w:r w:rsidRPr="006721E6">
        <w:rPr>
          <w:b/>
          <w:bCs/>
        </w:rPr>
        <w:t xml:space="preserve"> 1)</w:t>
      </w:r>
    </w:p>
    <w:p w14:paraId="4957058E" w14:textId="77777777" w:rsidR="006721E6" w:rsidRPr="006721E6" w:rsidRDefault="006721E6" w:rsidP="006721E6">
      <w:pPr>
        <w:rPr>
          <w:b/>
          <w:bCs/>
        </w:rPr>
      </w:pPr>
      <w:r w:rsidRPr="006721E6">
        <w:rPr>
          <w:b/>
          <w:bCs/>
        </w:rPr>
        <w:tab/>
      </w:r>
      <w:r w:rsidRPr="006721E6">
        <w:rPr>
          <w:b/>
          <w:bCs/>
        </w:rPr>
        <w:tab/>
      </w:r>
      <w:r w:rsidRPr="006721E6">
        <w:rPr>
          <w:b/>
          <w:bCs/>
        </w:rPr>
        <w:tab/>
      </w:r>
      <w:r w:rsidRPr="006721E6">
        <w:rPr>
          <w:b/>
          <w:bCs/>
        </w:rPr>
        <w:tab/>
        <w:t xml:space="preserve">    collect (new-statement (nth </w:t>
      </w:r>
      <w:proofErr w:type="spellStart"/>
      <w:proofErr w:type="gramStart"/>
      <w:r w:rsidRPr="006721E6">
        <w:rPr>
          <w:b/>
          <w:bCs/>
        </w:rPr>
        <w:t>i</w:t>
      </w:r>
      <w:proofErr w:type="spellEnd"/>
      <w:r w:rsidRPr="006721E6">
        <w:rPr>
          <w:b/>
          <w:bCs/>
        </w:rPr>
        <w:t xml:space="preserve"> ?x</w:t>
      </w:r>
      <w:proofErr w:type="gramEnd"/>
      <w:r w:rsidRPr="006721E6">
        <w:rPr>
          <w:b/>
          <w:bCs/>
        </w:rPr>
        <w:t>) ?y (nth j ?x)))))</w:t>
      </w:r>
    </w:p>
    <w:p w14:paraId="62A58540" w14:textId="2A7CEBC2" w:rsidR="006721E6" w:rsidRPr="006721E6" w:rsidRDefault="006721E6" w:rsidP="006721E6">
      <w:pPr>
        <w:rPr>
          <w:b/>
          <w:bCs/>
        </w:rPr>
      </w:pPr>
      <w:r w:rsidRPr="006721E6">
        <w:rPr>
          <w:b/>
          <w:bCs/>
        </w:rPr>
        <w:tab/>
        <w:t>:doc "state verb relation friend")</w:t>
      </w:r>
    </w:p>
    <w:p w14:paraId="2881D731" w14:textId="59063B6D" w:rsidR="006721E6" w:rsidRPr="007E3322" w:rsidRDefault="007E3322" w:rsidP="00652C24">
      <w:r>
        <w:t xml:space="preserve">This construction specifies </w:t>
      </w:r>
      <w:proofErr w:type="gramStart"/>
      <w:r>
        <w:t xml:space="preserve">that </w:t>
      </w:r>
      <w:r>
        <w:rPr>
          <w:b/>
          <w:bCs/>
        </w:rPr>
        <w:t>?x</w:t>
      </w:r>
      <w:proofErr w:type="gramEnd"/>
      <w:r>
        <w:t xml:space="preserve"> has to be a list, since we need at least two people so that we can say they are friends. And the action is defined accordingly.</w:t>
      </w:r>
    </w:p>
    <w:p w14:paraId="2DC02F58" w14:textId="77777777" w:rsidR="007E3322" w:rsidRPr="006721E6" w:rsidRDefault="007E3322" w:rsidP="00652C24"/>
    <w:p w14:paraId="7BEC7774" w14:textId="73E77F88" w:rsidR="00A501C9" w:rsidRDefault="00A501C9">
      <w:pPr>
        <w:pStyle w:val="Heading3"/>
        <w:rPr>
          <w:ins w:id="215" w:author="Yang Yang" w:date="2021-08-04T10:15:00Z"/>
        </w:rPr>
        <w:pPrChange w:id="216" w:author="Yang Yang" w:date="2021-08-05T00:25:00Z">
          <w:pPr>
            <w:pStyle w:val="Heading2"/>
          </w:pPr>
        </w:pPrChange>
      </w:pPr>
      <w:bookmarkStart w:id="217" w:name="_Toc81858488"/>
      <w:ins w:id="218" w:author="Yang Yang" w:date="2021-08-04T09:18:00Z">
        <w:r>
          <w:t xml:space="preserve">Possessive </w:t>
        </w:r>
      </w:ins>
      <w:ins w:id="219" w:author="Yang Yang" w:date="2021-08-04T10:15:00Z">
        <w:r w:rsidR="005E5DDA">
          <w:t>noun phrase</w:t>
        </w:r>
        <w:bookmarkEnd w:id="217"/>
      </w:ins>
    </w:p>
    <w:p w14:paraId="13148CC7" w14:textId="16697840" w:rsidR="005E5DDA" w:rsidRDefault="005E5DDA" w:rsidP="005E5DDA">
      <w:pPr>
        <w:rPr>
          <w:ins w:id="220" w:author="Yang Yang" w:date="2021-08-04T10:15:00Z"/>
        </w:rPr>
      </w:pPr>
    </w:p>
    <w:p w14:paraId="6736ED70" w14:textId="14F5E7F7" w:rsidR="005E5DDA" w:rsidRDefault="00EA5678" w:rsidP="005E5DDA">
      <w:pPr>
        <w:rPr>
          <w:ins w:id="221" w:author="Yang Yang" w:date="2021-08-04T14:13:00Z"/>
        </w:rPr>
      </w:pPr>
      <w:ins w:id="222" w:author="Yang Yang" w:date="2021-08-04T11:52:00Z">
        <w:r>
          <w:t xml:space="preserve">Possessive noun phrases </w:t>
        </w:r>
      </w:ins>
      <w:ins w:id="223" w:author="Yang Yang" w:date="2021-08-04T13:41:00Z">
        <w:r w:rsidR="00F141A7">
          <w:t xml:space="preserve">often fall into the pattern of </w:t>
        </w:r>
        <w:proofErr w:type="gramStart"/>
        <w:r w:rsidR="00F141A7">
          <w:t>(?x</w:t>
        </w:r>
        <w:proofErr w:type="gramEnd"/>
        <w:r w:rsidR="00F141A7">
          <w:t xml:space="preserve"> ?y) where ?x is a </w:t>
        </w:r>
      </w:ins>
      <w:ins w:id="224" w:author="Yang Yang" w:date="2021-08-04T13:42:00Z">
        <w:r w:rsidR="00F141A7">
          <w:t>possessive name or pronoun and ?y is a type</w:t>
        </w:r>
      </w:ins>
      <w:ins w:id="225" w:author="Yang Yang" w:date="2021-08-04T13:59:00Z">
        <w:r w:rsidR="00934AE1">
          <w:t>-</w:t>
        </w:r>
      </w:ins>
      <w:ins w:id="226" w:author="Yang Yang" w:date="2021-08-04T13:42:00Z">
        <w:r w:rsidR="00F141A7">
          <w:t xml:space="preserve">role noun. </w:t>
        </w:r>
      </w:ins>
      <w:ins w:id="227" w:author="Yang Yang" w:date="2021-08-04T14:10:00Z">
        <w:r w:rsidR="00D83852">
          <w:t>Moreover, th</w:t>
        </w:r>
      </w:ins>
      <w:ins w:id="228" w:author="Yang Yang" w:date="2021-08-04T14:13:00Z">
        <w:r w:rsidR="00D83852">
          <w:t>ere are two types of possessive noun phrases:</w:t>
        </w:r>
      </w:ins>
    </w:p>
    <w:p w14:paraId="38D0BD68" w14:textId="4BDE883D" w:rsidR="00D83852" w:rsidRDefault="00D83852" w:rsidP="005E5DDA">
      <w:pPr>
        <w:rPr>
          <w:ins w:id="229" w:author="Yang Yang" w:date="2021-08-04T14:13:00Z"/>
        </w:rPr>
      </w:pPr>
    </w:p>
    <w:p w14:paraId="331D71EA" w14:textId="3BCC2FFF" w:rsidR="00D83852" w:rsidRDefault="00D83852" w:rsidP="00DD7743">
      <w:pPr>
        <w:rPr>
          <w:ins w:id="230" w:author="Yang Yang" w:date="2021-08-04T15:02:00Z"/>
        </w:rPr>
      </w:pPr>
      <w:ins w:id="231" w:author="Yang Yang" w:date="2021-08-04T14:13:00Z">
        <w:r>
          <w:t xml:space="preserve">The first case is that </w:t>
        </w:r>
      </w:ins>
      <w:ins w:id="232" w:author="Yang Yang" w:date="2021-08-04T14:14:00Z">
        <w:r>
          <w:t>the p</w:t>
        </w:r>
      </w:ins>
      <w:ins w:id="233" w:author="Yang Yang" w:date="2021-08-04T14:15:00Z">
        <w:r>
          <w:t xml:space="preserve">hrase refers to something that’s previously mentioned. For example, if </w:t>
        </w:r>
      </w:ins>
      <w:ins w:id="234" w:author="Yang Yang" w:date="2021-08-04T14:18:00Z">
        <w:r>
          <w:t>the engine previously</w:t>
        </w:r>
      </w:ins>
      <w:ins w:id="235" w:author="Yang Yang" w:date="2021-08-04T14:19:00Z">
        <w:r>
          <w:t xml:space="preserve"> got an input “Yang and Wesley are friends”, then </w:t>
        </w:r>
        <w:r w:rsidR="00DD7743">
          <w:t xml:space="preserve">the engine should understand “Yang’s friend” is referring to Wesley. </w:t>
        </w:r>
      </w:ins>
      <w:ins w:id="236" w:author="Yang Yang" w:date="2021-08-04T14:22:00Z">
        <w:r w:rsidR="00DD7743">
          <w:t xml:space="preserve">Therefore, what the engine do is that </w:t>
        </w:r>
      </w:ins>
      <w:ins w:id="237" w:author="Yang Yang" w:date="2021-08-04T14:23:00Z">
        <w:r w:rsidR="00DD7743">
          <w:t xml:space="preserve">it loops over all </w:t>
        </w:r>
        <w:r w:rsidR="00DD7743" w:rsidRPr="00DD7743">
          <w:rPr>
            <w:b/>
            <w:bCs/>
            <w:rPrChange w:id="238" w:author="Yang Yang" w:date="2021-08-04T14:23:00Z">
              <w:rPr/>
            </w:rPrChange>
          </w:rPr>
          <w:t>np-</w:t>
        </w:r>
        <w:proofErr w:type="spellStart"/>
        <w:r w:rsidR="00DD7743" w:rsidRPr="00DD7743">
          <w:rPr>
            <w:b/>
            <w:bCs/>
            <w:rPrChange w:id="239" w:author="Yang Yang" w:date="2021-08-04T14:23:00Z">
              <w:rPr/>
            </w:rPrChange>
          </w:rPr>
          <w:t>ele</w:t>
        </w:r>
        <w:proofErr w:type="spellEnd"/>
        <w:r w:rsidR="00DD7743">
          <w:t xml:space="preserve"> in referral context, and check</w:t>
        </w:r>
      </w:ins>
      <w:ins w:id="240" w:author="Yang Yang" w:date="2021-08-04T14:24:00Z">
        <w:r w:rsidR="00DD7743">
          <w:t xml:space="preserve">s whether it meets two conditions: </w:t>
        </w:r>
        <w:r w:rsidR="00DD7743" w:rsidRPr="00DD7743">
          <w:rPr>
            <w:b/>
            <w:bCs/>
          </w:rPr>
          <w:t>(simple-is-x-a-y? np-</w:t>
        </w:r>
        <w:proofErr w:type="spellStart"/>
        <w:r w:rsidR="00DD7743" w:rsidRPr="00DD7743">
          <w:rPr>
            <w:b/>
            <w:bCs/>
          </w:rPr>
          <w:t>ele</w:t>
        </w:r>
        <w:proofErr w:type="spellEnd"/>
        <w:r w:rsidR="00DD7743" w:rsidRPr="00DD7743">
          <w:rPr>
            <w:b/>
            <w:bCs/>
          </w:rPr>
          <w:t xml:space="preserve"> (parent-</w:t>
        </w:r>
        <w:proofErr w:type="gramStart"/>
        <w:r w:rsidR="00DD7743" w:rsidRPr="00DD7743">
          <w:rPr>
            <w:b/>
            <w:bCs/>
          </w:rPr>
          <w:t>element ?y</w:t>
        </w:r>
        <w:proofErr w:type="gramEnd"/>
        <w:r w:rsidR="00DD7743" w:rsidRPr="00DD7743">
          <w:rPr>
            <w:b/>
            <w:bCs/>
          </w:rPr>
          <w:t>))</w:t>
        </w:r>
        <w:r w:rsidR="00DD7743">
          <w:rPr>
            <w:b/>
            <w:bCs/>
          </w:rPr>
          <w:t xml:space="preserve">, </w:t>
        </w:r>
        <w:r w:rsidR="00DD7743" w:rsidRPr="00DD7743">
          <w:rPr>
            <w:b/>
            <w:bCs/>
          </w:rPr>
          <w:t>(find np-</w:t>
        </w:r>
        <w:proofErr w:type="spellStart"/>
        <w:r w:rsidR="00DD7743" w:rsidRPr="00DD7743">
          <w:rPr>
            <w:b/>
            <w:bCs/>
          </w:rPr>
          <w:t>ele</w:t>
        </w:r>
        <w:proofErr w:type="spellEnd"/>
        <w:r w:rsidR="00DD7743" w:rsidRPr="00DD7743">
          <w:rPr>
            <w:b/>
            <w:bCs/>
          </w:rPr>
          <w:t xml:space="preserve"> (list-all-x-of-y ?y ?x) :test #'simple-is-x-eq-y?)</w:t>
        </w:r>
      </w:ins>
      <w:ins w:id="241" w:author="Yang Yang" w:date="2021-08-04T14:25:00Z">
        <w:r w:rsidR="00DD7743">
          <w:t xml:space="preserve">. </w:t>
        </w:r>
      </w:ins>
      <w:ins w:id="242" w:author="Yang Yang" w:date="2021-08-04T14:57:00Z">
        <w:r w:rsidR="00AD05FE">
          <w:t xml:space="preserve">In </w:t>
        </w:r>
      </w:ins>
      <w:ins w:id="243" w:author="Yang Yang" w:date="2021-08-04T14:58:00Z">
        <w:r w:rsidR="00AD05FE">
          <w:t xml:space="preserve">the above example, the first condition </w:t>
        </w:r>
      </w:ins>
      <w:ins w:id="244" w:author="Yang Yang" w:date="2021-08-04T14:59:00Z">
        <w:r w:rsidR="00AD05FE">
          <w:t>checks</w:t>
        </w:r>
      </w:ins>
      <w:ins w:id="245" w:author="Yang Yang" w:date="2021-08-04T14:58:00Z">
        <w:r w:rsidR="00AD05FE">
          <w:t xml:space="preserve"> that </w:t>
        </w:r>
        <w:r w:rsidR="00AD05FE">
          <w:rPr>
            <w:b/>
            <w:bCs/>
          </w:rPr>
          <w:t>{Wesley}</w:t>
        </w:r>
        <w:r w:rsidR="00AD05FE">
          <w:t xml:space="preserve"> is a </w:t>
        </w:r>
        <w:r w:rsidR="00AD05FE">
          <w:rPr>
            <w:b/>
            <w:bCs/>
          </w:rPr>
          <w:t>{person}</w:t>
        </w:r>
        <w:r w:rsidR="00AD05FE">
          <w:t xml:space="preserve"> (</w:t>
        </w:r>
      </w:ins>
      <w:ins w:id="246" w:author="Yang Yang" w:date="2021-08-04T14:59:00Z">
        <w:r w:rsidR="00AD05FE">
          <w:t xml:space="preserve">which is </w:t>
        </w:r>
        <w:r w:rsidR="00AD05FE">
          <w:rPr>
            <w:b/>
            <w:bCs/>
          </w:rPr>
          <w:t>parent-</w:t>
        </w:r>
        <w:r w:rsidR="00AD05FE">
          <w:rPr>
            <w:b/>
            <w:bCs/>
          </w:rPr>
          <w:lastRenderedPageBreak/>
          <w:t>element {Yang}</w:t>
        </w:r>
        <w:r w:rsidR="00AD05FE">
          <w:t xml:space="preserve">). The second condition checks that </w:t>
        </w:r>
      </w:ins>
      <w:ins w:id="247" w:author="Yang Yang" w:date="2021-08-04T15:01:00Z">
        <w:r w:rsidR="00CF12CF">
          <w:rPr>
            <w:b/>
            <w:bCs/>
          </w:rPr>
          <w:t>{Wesley}</w:t>
        </w:r>
        <w:r w:rsidR="00CF12CF">
          <w:t xml:space="preserve"> is a </w:t>
        </w:r>
      </w:ins>
      <w:ins w:id="248" w:author="Yang Yang" w:date="2021-08-04T15:02:00Z">
        <w:r w:rsidR="00CF12CF">
          <w:rPr>
            <w:b/>
            <w:bCs/>
          </w:rPr>
          <w:t>{friend}</w:t>
        </w:r>
        <w:r w:rsidR="00CF12CF">
          <w:t xml:space="preserve"> of </w:t>
        </w:r>
        <w:r w:rsidR="00CF12CF">
          <w:rPr>
            <w:b/>
            <w:bCs/>
          </w:rPr>
          <w:t>{Yang}</w:t>
        </w:r>
        <w:r w:rsidR="00CF12CF">
          <w:t>. If there are no previously referred element satisfies both conditions, the eng</w:t>
        </w:r>
      </w:ins>
      <w:ins w:id="249" w:author="Yang Yang" w:date="2021-08-04T15:03:00Z">
        <w:r w:rsidR="00CF12CF">
          <w:t>ine will consider the second case.</w:t>
        </w:r>
      </w:ins>
    </w:p>
    <w:p w14:paraId="5B781F17" w14:textId="30BECC9A" w:rsidR="00CF12CF" w:rsidRDefault="00CF12CF" w:rsidP="00DD7743">
      <w:pPr>
        <w:rPr>
          <w:ins w:id="250" w:author="Yang Yang" w:date="2021-08-04T15:02:00Z"/>
        </w:rPr>
      </w:pPr>
    </w:p>
    <w:p w14:paraId="22BBF675" w14:textId="2B8A8574" w:rsidR="00CF12CF" w:rsidRPr="0082224E" w:rsidRDefault="00CF12CF">
      <w:pPr>
        <w:rPr>
          <w:ins w:id="251" w:author="Yang Yang" w:date="2021-08-04T09:18:00Z"/>
        </w:rPr>
        <w:pPrChange w:id="252" w:author="Yang Yang" w:date="2021-08-04T14:24:00Z">
          <w:pPr>
            <w:pStyle w:val="Heading2"/>
          </w:pPr>
        </w:pPrChange>
      </w:pPr>
      <w:ins w:id="253" w:author="Yang Yang" w:date="2021-08-04T15:02:00Z">
        <w:r>
          <w:t xml:space="preserve">The second case is that </w:t>
        </w:r>
      </w:ins>
      <w:ins w:id="254" w:author="Yang Yang" w:date="2021-08-04T15:06:00Z">
        <w:r>
          <w:t xml:space="preserve">the phrase refers to a specific individual that is not previously mentioned. </w:t>
        </w:r>
      </w:ins>
      <w:ins w:id="255" w:author="Yang Yang" w:date="2021-08-04T15:11:00Z">
        <w:r>
          <w:t xml:space="preserve">For example, when we </w:t>
        </w:r>
        <w:proofErr w:type="gramStart"/>
        <w:r>
          <w:t>say</w:t>
        </w:r>
        <w:proofErr w:type="gramEnd"/>
        <w:r>
          <w:t xml:space="preserve"> “Mark Zuckerberg and his roommate are the founders of Facebook”, </w:t>
        </w:r>
      </w:ins>
      <w:ins w:id="256" w:author="Yang Yang" w:date="2021-08-04T15:12:00Z">
        <w:r>
          <w:t xml:space="preserve">here “his roommate” is another </w:t>
        </w:r>
        <w:r w:rsidR="00823963">
          <w:t xml:space="preserve">specific individual that is the roommate of Mark Zuckerberg. </w:t>
        </w:r>
      </w:ins>
      <w:ins w:id="257" w:author="Yang Yang" w:date="2021-08-04T15:14:00Z">
        <w:r w:rsidR="00823963">
          <w:t xml:space="preserve">Therefore, in this case, the engine will first create a new individual </w:t>
        </w:r>
        <w:r w:rsidR="00823963" w:rsidRPr="00823963">
          <w:rPr>
            <w:b/>
            <w:bCs/>
            <w:rPrChange w:id="258" w:author="Yang Yang" w:date="2021-08-04T15:14:00Z">
              <w:rPr/>
            </w:rPrChange>
          </w:rPr>
          <w:t>(new-</w:t>
        </w:r>
        <w:proofErr w:type="spellStart"/>
        <w:r w:rsidR="00823963" w:rsidRPr="00823963">
          <w:rPr>
            <w:b/>
            <w:bCs/>
            <w:rPrChange w:id="259" w:author="Yang Yang" w:date="2021-08-04T15:14:00Z">
              <w:rPr/>
            </w:rPrChange>
          </w:rPr>
          <w:t>indv</w:t>
        </w:r>
        <w:proofErr w:type="spellEnd"/>
        <w:r w:rsidR="00823963" w:rsidRPr="00823963">
          <w:rPr>
            <w:b/>
            <w:bCs/>
            <w:rPrChange w:id="260" w:author="Yang Yang" w:date="2021-08-04T15:14:00Z">
              <w:rPr/>
            </w:rPrChange>
          </w:rPr>
          <w:t xml:space="preserve"> NIL (parent-</w:t>
        </w:r>
        <w:proofErr w:type="gramStart"/>
        <w:r w:rsidR="00823963" w:rsidRPr="00823963">
          <w:rPr>
            <w:b/>
            <w:bCs/>
            <w:rPrChange w:id="261" w:author="Yang Yang" w:date="2021-08-04T15:14:00Z">
              <w:rPr/>
            </w:rPrChange>
          </w:rPr>
          <w:t>element ?y</w:t>
        </w:r>
        <w:proofErr w:type="gramEnd"/>
        <w:r w:rsidR="00823963" w:rsidRPr="00823963">
          <w:rPr>
            <w:b/>
            <w:bCs/>
            <w:rPrChange w:id="262" w:author="Yang Yang" w:date="2021-08-04T15:14:00Z">
              <w:rPr/>
            </w:rPrChange>
          </w:rPr>
          <w:t>))</w:t>
        </w:r>
      </w:ins>
      <w:ins w:id="263" w:author="Yang Yang" w:date="2021-08-04T15:15:00Z">
        <w:r w:rsidR="00823963">
          <w:t xml:space="preserve">, then </w:t>
        </w:r>
        <w:r w:rsidR="00823963" w:rsidRPr="00823963">
          <w:rPr>
            <w:b/>
            <w:bCs/>
            <w:rPrChange w:id="264" w:author="Yang Yang" w:date="2021-08-04T15:15:00Z">
              <w:rPr/>
            </w:rPrChange>
          </w:rPr>
          <w:t>(x-is-a-y-of-z new-node ?y ?x)</w:t>
        </w:r>
      </w:ins>
      <w:ins w:id="265" w:author="Yang Yang" w:date="2021-08-04T15:16:00Z">
        <w:r w:rsidR="00823963">
          <w:t xml:space="preserve">, and returns the </w:t>
        </w:r>
        <w:r w:rsidR="00823963">
          <w:rPr>
            <w:b/>
            <w:bCs/>
          </w:rPr>
          <w:t>new-node</w:t>
        </w:r>
        <w:r w:rsidR="00823963">
          <w:t>.</w:t>
        </w:r>
      </w:ins>
      <w:ins w:id="266" w:author="Yang Yang" w:date="2021-09-05T22:23:00Z">
        <w:r w:rsidR="00A37C82">
          <w:t xml:space="preserve"> </w:t>
        </w:r>
      </w:ins>
    </w:p>
    <w:p w14:paraId="3C5373A0" w14:textId="77777777" w:rsidR="0002276A" w:rsidRPr="006721E6" w:rsidRDefault="0002276A" w:rsidP="0002276A">
      <w:pPr>
        <w:rPr>
          <w:ins w:id="267" w:author="Yang Yang" w:date="2021-08-04T15:20:00Z"/>
        </w:rPr>
      </w:pPr>
    </w:p>
    <w:p w14:paraId="57F18485" w14:textId="4181290E" w:rsidR="0002276A" w:rsidRDefault="0002276A">
      <w:pPr>
        <w:pStyle w:val="Heading3"/>
        <w:rPr>
          <w:ins w:id="268" w:author="Yang Yang" w:date="2021-08-04T15:20:00Z"/>
        </w:rPr>
        <w:pPrChange w:id="269" w:author="Yang Yang" w:date="2021-08-05T00:25:00Z">
          <w:pPr>
            <w:pStyle w:val="Heading2"/>
          </w:pPr>
        </w:pPrChange>
      </w:pPr>
      <w:bookmarkStart w:id="270" w:name="_Toc81858489"/>
      <w:ins w:id="271" w:author="Yang Yang" w:date="2021-08-04T15:21:00Z">
        <w:r>
          <w:t>Adjectives</w:t>
        </w:r>
      </w:ins>
      <w:bookmarkEnd w:id="270"/>
    </w:p>
    <w:p w14:paraId="6775C90A" w14:textId="694077C8" w:rsidR="0002276A" w:rsidRDefault="0002276A" w:rsidP="0002276A">
      <w:pPr>
        <w:rPr>
          <w:ins w:id="272" w:author="Yang Yang" w:date="2021-08-04T15:21:00Z"/>
        </w:rPr>
      </w:pPr>
    </w:p>
    <w:p w14:paraId="7CDFEE37" w14:textId="77777777" w:rsidR="003C68A9" w:rsidRDefault="007F78FD" w:rsidP="0002276A">
      <w:pPr>
        <w:rPr>
          <w:ins w:id="273" w:author="Yang Yang" w:date="2021-08-04T16:14:00Z"/>
        </w:rPr>
      </w:pPr>
      <w:ins w:id="274" w:author="Yang Yang" w:date="2021-08-04T15:56:00Z">
        <w:r>
          <w:t xml:space="preserve">Adjectives are also an </w:t>
        </w:r>
      </w:ins>
      <w:ins w:id="275" w:author="Yang Yang" w:date="2021-08-04T16:05:00Z">
        <w:r>
          <w:t>i</w:t>
        </w:r>
      </w:ins>
      <w:ins w:id="276" w:author="Yang Yang" w:date="2021-08-04T16:06:00Z">
        <w:r>
          <w:t xml:space="preserve">mportant part </w:t>
        </w:r>
        <w:r w:rsidR="003C68A9">
          <w:t xml:space="preserve">in noun phrase construction and static description construction. </w:t>
        </w:r>
      </w:ins>
      <w:ins w:id="277" w:author="Yang Yang" w:date="2021-08-04T16:13:00Z">
        <w:r w:rsidR="003C68A9">
          <w:t>And I am going to use color as an example</w:t>
        </w:r>
      </w:ins>
      <w:ins w:id="278" w:author="Yang Yang" w:date="2021-08-04T16:14:00Z">
        <w:r w:rsidR="003C68A9">
          <w:t xml:space="preserve"> to demonstrate three common constructions for using adjectives to describe nouns. </w:t>
        </w:r>
      </w:ins>
    </w:p>
    <w:p w14:paraId="0AF4507A" w14:textId="77777777" w:rsidR="003C68A9" w:rsidRDefault="003C68A9" w:rsidP="0002276A">
      <w:pPr>
        <w:rPr>
          <w:ins w:id="279" w:author="Yang Yang" w:date="2021-08-04T16:14:00Z"/>
        </w:rPr>
      </w:pPr>
    </w:p>
    <w:p w14:paraId="69402971" w14:textId="370FAD22" w:rsidR="0002276A" w:rsidRDefault="003C68A9" w:rsidP="0002276A">
      <w:pPr>
        <w:rPr>
          <w:ins w:id="280" w:author="Yang Yang" w:date="2021-08-04T16:37:00Z"/>
        </w:rPr>
      </w:pPr>
      <w:ins w:id="281" w:author="Yang Yang" w:date="2021-08-04T16:15:00Z">
        <w:r>
          <w:t xml:space="preserve">In Scone, adjectives </w:t>
        </w:r>
      </w:ins>
      <w:ins w:id="282" w:author="Yang Yang" w:date="2021-08-04T16:30:00Z">
        <w:r w:rsidR="009D073B">
          <w:t xml:space="preserve">representation normally combines with the object. For example, “red” is represented as </w:t>
        </w:r>
        <w:r w:rsidR="009D073B">
          <w:rPr>
            <w:b/>
            <w:bCs/>
          </w:rPr>
          <w:t>{red thing}</w:t>
        </w:r>
        <w:r w:rsidR="009D073B">
          <w:t xml:space="preserve">. </w:t>
        </w:r>
      </w:ins>
      <w:ins w:id="283" w:author="Yang Yang" w:date="2021-08-04T16:33:00Z">
        <w:r w:rsidR="009D073B">
          <w:t xml:space="preserve">Additionally, when we say something is red, </w:t>
        </w:r>
      </w:ins>
      <w:ins w:id="284" w:author="Yang Yang" w:date="2021-08-04T16:34:00Z">
        <w:r w:rsidR="009D073B">
          <w:t>it means the predominant color of this thing is red. Therefore, the following lines helps to strictly define</w:t>
        </w:r>
      </w:ins>
      <w:ins w:id="285" w:author="Yang Yang" w:date="2021-08-04T16:42:00Z">
        <w:r w:rsidR="00BD3A56">
          <w:t>s</w:t>
        </w:r>
      </w:ins>
      <w:ins w:id="286" w:author="Yang Yang" w:date="2021-08-04T16:34:00Z">
        <w:r w:rsidR="009D073B">
          <w:t xml:space="preserve"> </w:t>
        </w:r>
      </w:ins>
      <w:ins w:id="287" w:author="Yang Yang" w:date="2021-08-04T16:42:00Z">
        <w:r w:rsidR="00BD3A56">
          <w:t xml:space="preserve">color and </w:t>
        </w:r>
      </w:ins>
      <w:ins w:id="288" w:author="Yang Yang" w:date="2021-08-04T16:37:00Z">
        <w:r w:rsidR="009D073B">
          <w:t>red</w:t>
        </w:r>
      </w:ins>
      <w:ins w:id="289" w:author="Yang Yang" w:date="2021-08-04T16:42:00Z">
        <w:r w:rsidR="00BD3A56">
          <w:t xml:space="preserve"> color</w:t>
        </w:r>
      </w:ins>
      <w:ins w:id="290" w:author="Yang Yang" w:date="2021-08-04T16:37:00Z">
        <w:r w:rsidR="009D073B">
          <w:t>:</w:t>
        </w:r>
      </w:ins>
    </w:p>
    <w:p w14:paraId="779A30B8" w14:textId="77777777" w:rsidR="009D073B" w:rsidRPr="009D073B" w:rsidRDefault="009D073B" w:rsidP="009D073B">
      <w:pPr>
        <w:rPr>
          <w:ins w:id="291" w:author="Yang Yang" w:date="2021-08-04T16:38:00Z"/>
          <w:b/>
          <w:bCs/>
          <w:rPrChange w:id="292" w:author="Yang Yang" w:date="2021-08-04T16:38:00Z">
            <w:rPr>
              <w:ins w:id="293" w:author="Yang Yang" w:date="2021-08-04T16:38:00Z"/>
            </w:rPr>
          </w:rPrChange>
        </w:rPr>
      </w:pPr>
      <w:ins w:id="294" w:author="Yang Yang" w:date="2021-08-04T16:38:00Z">
        <w:r w:rsidRPr="009D073B">
          <w:rPr>
            <w:b/>
            <w:bCs/>
            <w:rPrChange w:id="295" w:author="Yang Yang" w:date="2021-08-04T16:38:00Z">
              <w:rPr/>
            </w:rPrChange>
          </w:rPr>
          <w:t>(</w:t>
        </w:r>
        <w:proofErr w:type="gramStart"/>
        <w:r w:rsidRPr="009D073B">
          <w:rPr>
            <w:b/>
            <w:bCs/>
            <w:rPrChange w:id="296" w:author="Yang Yang" w:date="2021-08-04T16:38:00Z">
              <w:rPr/>
            </w:rPrChange>
          </w:rPr>
          <w:t>new</w:t>
        </w:r>
        <w:proofErr w:type="gramEnd"/>
        <w:r w:rsidRPr="009D073B">
          <w:rPr>
            <w:b/>
            <w:bCs/>
            <w:rPrChange w:id="297" w:author="Yang Yang" w:date="2021-08-04T16:38:00Z">
              <w:rPr/>
            </w:rPrChange>
          </w:rPr>
          <w:t>-type {color} {tangible})</w:t>
        </w:r>
      </w:ins>
    </w:p>
    <w:p w14:paraId="714BFBDA" w14:textId="77777777" w:rsidR="009D073B" w:rsidRPr="009D073B" w:rsidRDefault="009D073B" w:rsidP="009D073B">
      <w:pPr>
        <w:rPr>
          <w:ins w:id="298" w:author="Yang Yang" w:date="2021-08-04T16:38:00Z"/>
          <w:b/>
          <w:bCs/>
          <w:rPrChange w:id="299" w:author="Yang Yang" w:date="2021-08-04T16:38:00Z">
            <w:rPr>
              <w:ins w:id="300" w:author="Yang Yang" w:date="2021-08-04T16:38:00Z"/>
            </w:rPr>
          </w:rPrChange>
        </w:rPr>
      </w:pPr>
      <w:ins w:id="301" w:author="Yang Yang" w:date="2021-08-04T16:38:00Z">
        <w:r w:rsidRPr="009D073B">
          <w:rPr>
            <w:b/>
            <w:bCs/>
            <w:rPrChange w:id="302" w:author="Yang Yang" w:date="2021-08-04T16:38:00Z">
              <w:rPr/>
            </w:rPrChange>
          </w:rPr>
          <w:t>(new-type {colored thing} {tangible</w:t>
        </w:r>
        <w:proofErr w:type="gramStart"/>
        <w:r w:rsidRPr="009D073B">
          <w:rPr>
            <w:b/>
            <w:bCs/>
            <w:rPrChange w:id="303" w:author="Yang Yang" w:date="2021-08-04T16:38:00Z">
              <w:rPr/>
            </w:rPrChange>
          </w:rPr>
          <w:t>} :</w:t>
        </w:r>
        <w:proofErr w:type="spellStart"/>
        <w:r w:rsidRPr="009D073B">
          <w:rPr>
            <w:b/>
            <w:bCs/>
            <w:rPrChange w:id="304" w:author="Yang Yang" w:date="2021-08-04T16:38:00Z">
              <w:rPr/>
            </w:rPrChange>
          </w:rPr>
          <w:t>english</w:t>
        </w:r>
        <w:proofErr w:type="spellEnd"/>
        <w:proofErr w:type="gramEnd"/>
        <w:r w:rsidRPr="009D073B">
          <w:rPr>
            <w:b/>
            <w:bCs/>
            <w:rPrChange w:id="305" w:author="Yang Yang" w:date="2021-08-04T16:38:00Z">
              <w:rPr/>
            </w:rPrChange>
          </w:rPr>
          <w:t xml:space="preserve"> '(:no-</w:t>
        </w:r>
        <w:proofErr w:type="spellStart"/>
        <w:r w:rsidRPr="009D073B">
          <w:rPr>
            <w:b/>
            <w:bCs/>
            <w:rPrChange w:id="306" w:author="Yang Yang" w:date="2021-08-04T16:38:00Z">
              <w:rPr/>
            </w:rPrChange>
          </w:rPr>
          <w:t>iname</w:t>
        </w:r>
        <w:proofErr w:type="spellEnd"/>
        <w:r w:rsidRPr="009D073B">
          <w:rPr>
            <w:b/>
            <w:bCs/>
            <w:rPrChange w:id="307" w:author="Yang Yang" w:date="2021-08-04T16:38:00Z">
              <w:rPr/>
            </w:rPrChange>
          </w:rPr>
          <w:t xml:space="preserve"> :adj "colored"))</w:t>
        </w:r>
      </w:ins>
    </w:p>
    <w:p w14:paraId="0B09D874" w14:textId="77777777" w:rsidR="009D073B" w:rsidRPr="009D073B" w:rsidRDefault="009D073B" w:rsidP="009D073B">
      <w:pPr>
        <w:rPr>
          <w:ins w:id="308" w:author="Yang Yang" w:date="2021-08-04T16:38:00Z"/>
          <w:b/>
          <w:bCs/>
          <w:rPrChange w:id="309" w:author="Yang Yang" w:date="2021-08-04T16:38:00Z">
            <w:rPr>
              <w:ins w:id="310" w:author="Yang Yang" w:date="2021-08-04T16:38:00Z"/>
            </w:rPr>
          </w:rPrChange>
        </w:rPr>
      </w:pPr>
      <w:ins w:id="311" w:author="Yang Yang" w:date="2021-08-04T16:38:00Z">
        <w:r w:rsidRPr="009D073B">
          <w:rPr>
            <w:b/>
            <w:bCs/>
            <w:rPrChange w:id="312" w:author="Yang Yang" w:date="2021-08-04T16:38:00Z">
              <w:rPr/>
            </w:rPrChange>
          </w:rPr>
          <w:t>(new-type-role {predominant color} {colored thing} {color</w:t>
        </w:r>
        <w:proofErr w:type="gramStart"/>
        <w:r w:rsidRPr="009D073B">
          <w:rPr>
            <w:b/>
            <w:bCs/>
            <w:rPrChange w:id="313" w:author="Yang Yang" w:date="2021-08-04T16:38:00Z">
              <w:rPr/>
            </w:rPrChange>
          </w:rPr>
          <w:t>} :</w:t>
        </w:r>
        <w:proofErr w:type="spellStart"/>
        <w:r w:rsidRPr="009D073B">
          <w:rPr>
            <w:b/>
            <w:bCs/>
            <w:rPrChange w:id="314" w:author="Yang Yang" w:date="2021-08-04T16:38:00Z">
              <w:rPr/>
            </w:rPrChange>
          </w:rPr>
          <w:t>english</w:t>
        </w:r>
        <w:proofErr w:type="spellEnd"/>
        <w:proofErr w:type="gramEnd"/>
        <w:r w:rsidRPr="009D073B">
          <w:rPr>
            <w:b/>
            <w:bCs/>
            <w:rPrChange w:id="315" w:author="Yang Yang" w:date="2021-08-04T16:38:00Z">
              <w:rPr/>
            </w:rPrChange>
          </w:rPr>
          <w:t xml:space="preserve"> '("color"))</w:t>
        </w:r>
      </w:ins>
    </w:p>
    <w:p w14:paraId="13C1902B" w14:textId="77777777" w:rsidR="009D073B" w:rsidRPr="009D073B" w:rsidRDefault="009D073B" w:rsidP="009D073B">
      <w:pPr>
        <w:rPr>
          <w:ins w:id="316" w:author="Yang Yang" w:date="2021-08-04T16:38:00Z"/>
          <w:b/>
          <w:bCs/>
          <w:rPrChange w:id="317" w:author="Yang Yang" w:date="2021-08-04T16:38:00Z">
            <w:rPr>
              <w:ins w:id="318" w:author="Yang Yang" w:date="2021-08-04T16:38:00Z"/>
            </w:rPr>
          </w:rPrChange>
        </w:rPr>
      </w:pPr>
    </w:p>
    <w:p w14:paraId="03C473AD" w14:textId="77777777" w:rsidR="009D073B" w:rsidRPr="009D073B" w:rsidRDefault="009D073B" w:rsidP="009D073B">
      <w:pPr>
        <w:rPr>
          <w:ins w:id="319" w:author="Yang Yang" w:date="2021-08-04T16:38:00Z"/>
          <w:b/>
          <w:bCs/>
          <w:rPrChange w:id="320" w:author="Yang Yang" w:date="2021-08-04T16:38:00Z">
            <w:rPr>
              <w:ins w:id="321" w:author="Yang Yang" w:date="2021-08-04T16:38:00Z"/>
            </w:rPr>
          </w:rPrChange>
        </w:rPr>
      </w:pPr>
      <w:ins w:id="322" w:author="Yang Yang" w:date="2021-08-04T16:38:00Z">
        <w:r w:rsidRPr="009D073B">
          <w:rPr>
            <w:b/>
            <w:bCs/>
            <w:rPrChange w:id="323" w:author="Yang Yang" w:date="2021-08-04T16:38:00Z">
              <w:rPr/>
            </w:rPrChange>
          </w:rPr>
          <w:t>(new-type {red thing} {colored thing</w:t>
        </w:r>
        <w:proofErr w:type="gramStart"/>
        <w:r w:rsidRPr="009D073B">
          <w:rPr>
            <w:b/>
            <w:bCs/>
            <w:rPrChange w:id="324" w:author="Yang Yang" w:date="2021-08-04T16:38:00Z">
              <w:rPr/>
            </w:rPrChange>
          </w:rPr>
          <w:t>} :</w:t>
        </w:r>
        <w:proofErr w:type="spellStart"/>
        <w:r w:rsidRPr="009D073B">
          <w:rPr>
            <w:b/>
            <w:bCs/>
            <w:rPrChange w:id="325" w:author="Yang Yang" w:date="2021-08-04T16:38:00Z">
              <w:rPr/>
            </w:rPrChange>
          </w:rPr>
          <w:t>english</w:t>
        </w:r>
        <w:proofErr w:type="spellEnd"/>
        <w:proofErr w:type="gramEnd"/>
        <w:r w:rsidRPr="009D073B">
          <w:rPr>
            <w:b/>
            <w:bCs/>
            <w:rPrChange w:id="326" w:author="Yang Yang" w:date="2021-08-04T16:38:00Z">
              <w:rPr/>
            </w:rPrChange>
          </w:rPr>
          <w:t xml:space="preserve"> '(:no-</w:t>
        </w:r>
        <w:proofErr w:type="spellStart"/>
        <w:r w:rsidRPr="009D073B">
          <w:rPr>
            <w:b/>
            <w:bCs/>
            <w:rPrChange w:id="327" w:author="Yang Yang" w:date="2021-08-04T16:38:00Z">
              <w:rPr/>
            </w:rPrChange>
          </w:rPr>
          <w:t>iname</w:t>
        </w:r>
        <w:proofErr w:type="spellEnd"/>
        <w:r w:rsidRPr="009D073B">
          <w:rPr>
            <w:b/>
            <w:bCs/>
            <w:rPrChange w:id="328" w:author="Yang Yang" w:date="2021-08-04T16:38:00Z">
              <w:rPr/>
            </w:rPrChange>
          </w:rPr>
          <w:t xml:space="preserve"> :adj "red"))</w:t>
        </w:r>
      </w:ins>
    </w:p>
    <w:p w14:paraId="22967437" w14:textId="77777777" w:rsidR="009D073B" w:rsidRPr="009D073B" w:rsidRDefault="009D073B" w:rsidP="009D073B">
      <w:pPr>
        <w:rPr>
          <w:ins w:id="329" w:author="Yang Yang" w:date="2021-08-04T16:38:00Z"/>
          <w:b/>
          <w:bCs/>
          <w:rPrChange w:id="330" w:author="Yang Yang" w:date="2021-08-04T16:38:00Z">
            <w:rPr>
              <w:ins w:id="331" w:author="Yang Yang" w:date="2021-08-04T16:38:00Z"/>
            </w:rPr>
          </w:rPrChange>
        </w:rPr>
      </w:pPr>
      <w:ins w:id="332" w:author="Yang Yang" w:date="2021-08-04T16:38:00Z">
        <w:r w:rsidRPr="009D073B">
          <w:rPr>
            <w:b/>
            <w:bCs/>
            <w:rPrChange w:id="333" w:author="Yang Yang" w:date="2021-08-04T16:38:00Z">
              <w:rPr/>
            </w:rPrChange>
          </w:rPr>
          <w:t>(</w:t>
        </w:r>
        <w:proofErr w:type="gramStart"/>
        <w:r w:rsidRPr="009D073B">
          <w:rPr>
            <w:b/>
            <w:bCs/>
            <w:rPrChange w:id="334" w:author="Yang Yang" w:date="2021-08-04T16:38:00Z">
              <w:rPr/>
            </w:rPrChange>
          </w:rPr>
          <w:t>new</w:t>
        </w:r>
        <w:proofErr w:type="gramEnd"/>
        <w:r w:rsidRPr="009D073B">
          <w:rPr>
            <w:b/>
            <w:bCs/>
            <w:rPrChange w:id="335" w:author="Yang Yang" w:date="2021-08-04T16:38:00Z">
              <w:rPr/>
            </w:rPrChange>
          </w:rPr>
          <w:t>-</w:t>
        </w:r>
        <w:proofErr w:type="spellStart"/>
        <w:r w:rsidRPr="009D073B">
          <w:rPr>
            <w:b/>
            <w:bCs/>
            <w:rPrChange w:id="336" w:author="Yang Yang" w:date="2021-08-04T16:38:00Z">
              <w:rPr/>
            </w:rPrChange>
          </w:rPr>
          <w:t>indv</w:t>
        </w:r>
        <w:proofErr w:type="spellEnd"/>
        <w:r w:rsidRPr="009D073B">
          <w:rPr>
            <w:b/>
            <w:bCs/>
            <w:rPrChange w:id="337" w:author="Yang Yang" w:date="2021-08-04T16:38:00Z">
              <w:rPr/>
            </w:rPrChange>
          </w:rPr>
          <w:t xml:space="preserve"> {red} {color})</w:t>
        </w:r>
      </w:ins>
    </w:p>
    <w:p w14:paraId="08171E7A" w14:textId="4A5150F7" w:rsidR="009D073B" w:rsidRDefault="009D073B" w:rsidP="009D073B">
      <w:pPr>
        <w:rPr>
          <w:ins w:id="338" w:author="Yang Yang" w:date="2021-08-04T16:38:00Z"/>
          <w:b/>
          <w:bCs/>
        </w:rPr>
      </w:pPr>
      <w:ins w:id="339" w:author="Yang Yang" w:date="2021-08-04T16:38:00Z">
        <w:r w:rsidRPr="009D073B">
          <w:rPr>
            <w:b/>
            <w:bCs/>
            <w:rPrChange w:id="340" w:author="Yang Yang" w:date="2021-08-04T16:38:00Z">
              <w:rPr/>
            </w:rPrChange>
          </w:rPr>
          <w:t>(x-is-the-y-of-z {red} {predominant color} {red thing})</w:t>
        </w:r>
      </w:ins>
    </w:p>
    <w:p w14:paraId="2C9BF331" w14:textId="28050E81" w:rsidR="009D073B" w:rsidRDefault="00BD3A56" w:rsidP="009D073B">
      <w:pPr>
        <w:rPr>
          <w:ins w:id="341" w:author="Yang Yang" w:date="2021-08-04T16:41:00Z"/>
        </w:rPr>
      </w:pPr>
      <w:ins w:id="342" w:author="Yang Yang" w:date="2021-08-04T16:40:00Z">
        <w:r>
          <w:t>In this ca</w:t>
        </w:r>
      </w:ins>
      <w:ins w:id="343" w:author="Yang Yang" w:date="2021-08-04T16:41:00Z">
        <w:r>
          <w:t xml:space="preserve">se, when we say something is a </w:t>
        </w:r>
        <w:r>
          <w:rPr>
            <w:b/>
            <w:bCs/>
          </w:rPr>
          <w:t>{red thing}</w:t>
        </w:r>
        <w:r>
          <w:t xml:space="preserve">, it also tells the </w:t>
        </w:r>
        <w:r>
          <w:rPr>
            <w:b/>
            <w:bCs/>
          </w:rPr>
          <w:t>{predominant color}</w:t>
        </w:r>
        <w:r>
          <w:t xml:space="preserve"> of it is </w:t>
        </w:r>
        <w:r>
          <w:rPr>
            <w:b/>
            <w:bCs/>
          </w:rPr>
          <w:t>{red}</w:t>
        </w:r>
        <w:r>
          <w:t>.</w:t>
        </w:r>
      </w:ins>
    </w:p>
    <w:p w14:paraId="650A3617" w14:textId="62481B93" w:rsidR="00BD3A56" w:rsidRDefault="00BD3A56" w:rsidP="009D073B">
      <w:pPr>
        <w:rPr>
          <w:ins w:id="344" w:author="Yang Yang" w:date="2021-08-04T16:41:00Z"/>
        </w:rPr>
      </w:pPr>
    </w:p>
    <w:p w14:paraId="7C944CCA" w14:textId="75A28BD6" w:rsidR="00E34045" w:rsidRDefault="004F3F48" w:rsidP="009D073B">
      <w:pPr>
        <w:rPr>
          <w:ins w:id="345" w:author="Yang Yang" w:date="2021-08-04T19:39:00Z"/>
        </w:rPr>
      </w:pPr>
      <w:ins w:id="346" w:author="Yang Yang" w:date="2021-08-04T16:56:00Z">
        <w:r>
          <w:t xml:space="preserve">The first type of construction is using adjective </w:t>
        </w:r>
      </w:ins>
      <w:ins w:id="347" w:author="Yang Yang" w:date="2021-08-04T16:57:00Z">
        <w:r>
          <w:t>directly describing the noun,</w:t>
        </w:r>
      </w:ins>
      <w:ins w:id="348" w:author="Yang Yang" w:date="2021-08-04T16:58:00Z">
        <w:r>
          <w:t xml:space="preserve"> e.g.</w:t>
        </w:r>
      </w:ins>
      <w:ins w:id="349" w:author="Yang Yang" w:date="2021-08-04T16:57:00Z">
        <w:r>
          <w:t xml:space="preserve"> </w:t>
        </w:r>
        <w:proofErr w:type="gramStart"/>
        <w:r>
          <w:t>( (</w:t>
        </w:r>
        <w:proofErr w:type="gramEnd"/>
        <w:r>
          <w:t xml:space="preserve">“a” “an”) ?x ?y) where ?x is an adjective </w:t>
        </w:r>
      </w:ins>
      <w:ins w:id="350" w:author="Yang Yang" w:date="2021-08-04T16:58:00Z">
        <w:r>
          <w:t xml:space="preserve">and ?y is a type noun. </w:t>
        </w:r>
      </w:ins>
      <w:ins w:id="351" w:author="Yang Yang" w:date="2021-08-04T17:13:00Z">
        <w:r>
          <w:t xml:space="preserve">Basically what the construction engine would do is first </w:t>
        </w:r>
        <w:r w:rsidR="00E34045">
          <w:t>apply</w:t>
        </w:r>
      </w:ins>
      <w:ins w:id="352" w:author="Yang Yang" w:date="2021-08-04T17:14:00Z">
        <w:r w:rsidR="00E34045">
          <w:t>ing</w:t>
        </w:r>
      </w:ins>
      <w:ins w:id="353" w:author="Yang Yang" w:date="2021-08-04T17:13:00Z">
        <w:r w:rsidR="00E34045">
          <w:t xml:space="preserve"> the action of singular noun structure, creating a new </w:t>
        </w:r>
      </w:ins>
      <w:ins w:id="354" w:author="Yang Yang" w:date="2021-08-04T17:14:00Z">
        <w:r w:rsidR="00E34045">
          <w:t xml:space="preserve">individual node </w:t>
        </w:r>
        <w:proofErr w:type="gramStart"/>
        <w:r w:rsidR="00E34045">
          <w:t>of ?y</w:t>
        </w:r>
        <w:proofErr w:type="gramEnd"/>
        <w:r w:rsidR="00E34045">
          <w:t xml:space="preserve"> type, and </w:t>
        </w:r>
      </w:ins>
      <w:ins w:id="355" w:author="Yang Yang" w:date="2021-08-04T17:15:00Z">
        <w:r w:rsidR="00E34045">
          <w:t>then say the new individual is a ?x. For example,</w:t>
        </w:r>
      </w:ins>
      <w:ins w:id="356" w:author="Yang Yang" w:date="2021-08-04T17:16:00Z">
        <w:r w:rsidR="00E34045">
          <w:t xml:space="preserve"> taking in </w:t>
        </w:r>
      </w:ins>
      <w:ins w:id="357" w:author="Yang Yang" w:date="2021-08-04T17:23:00Z">
        <w:r w:rsidR="00E34045">
          <w:t>“a</w:t>
        </w:r>
        <w:r w:rsidR="00C0234B">
          <w:t xml:space="preserve"> red apple”, the construction engine will </w:t>
        </w:r>
      </w:ins>
      <w:ins w:id="358" w:author="Yang Yang" w:date="2021-08-04T17:24:00Z">
        <w:r w:rsidR="00C0234B">
          <w:t xml:space="preserve">first </w:t>
        </w:r>
      </w:ins>
      <w:ins w:id="359" w:author="Yang Yang" w:date="2021-08-04T19:35:00Z">
        <w:r w:rsidR="00DE22A8">
          <w:t xml:space="preserve">call </w:t>
        </w:r>
        <w:r w:rsidR="00DE22A8">
          <w:rPr>
            <w:b/>
            <w:bCs/>
          </w:rPr>
          <w:t>(new-</w:t>
        </w:r>
        <w:proofErr w:type="spellStart"/>
        <w:r w:rsidR="00DE22A8">
          <w:rPr>
            <w:b/>
            <w:bCs/>
          </w:rPr>
          <w:t>indv</w:t>
        </w:r>
        <w:proofErr w:type="spellEnd"/>
        <w:r w:rsidR="00DE22A8">
          <w:rPr>
            <w:b/>
            <w:bCs/>
          </w:rPr>
          <w:t xml:space="preserve"> NIL {apple})</w:t>
        </w:r>
        <w:r w:rsidR="00DE22A8">
          <w:t xml:space="preserve"> and generate </w:t>
        </w:r>
      </w:ins>
      <w:ins w:id="360" w:author="Yang Yang" w:date="2021-08-04T19:38:00Z">
        <w:r w:rsidR="00DE22A8">
          <w:rPr>
            <w:b/>
            <w:bCs/>
          </w:rPr>
          <w:t>{apple 0-</w:t>
        </w:r>
        <w:r w:rsidR="00506787">
          <w:rPr>
            <w:b/>
            <w:bCs/>
          </w:rPr>
          <w:t>2333}</w:t>
        </w:r>
        <w:r w:rsidR="00506787">
          <w:t xml:space="preserve">, then the engine will call </w:t>
        </w:r>
        <w:r w:rsidR="00506787">
          <w:rPr>
            <w:b/>
            <w:bCs/>
          </w:rPr>
          <w:t>(new-is-a</w:t>
        </w:r>
      </w:ins>
      <w:ins w:id="361" w:author="Yang Yang" w:date="2021-08-04T19:39:00Z">
        <w:r w:rsidR="00506787">
          <w:rPr>
            <w:b/>
            <w:bCs/>
          </w:rPr>
          <w:t xml:space="preserve"> {apple 0-2333} {red thing})</w:t>
        </w:r>
        <w:r w:rsidR="00506787">
          <w:t xml:space="preserve">. </w:t>
        </w:r>
      </w:ins>
    </w:p>
    <w:p w14:paraId="3DC6F839" w14:textId="6795E861" w:rsidR="00506787" w:rsidRDefault="00506787" w:rsidP="009D073B">
      <w:pPr>
        <w:rPr>
          <w:ins w:id="362" w:author="Yang Yang" w:date="2021-08-04T19:39:00Z"/>
        </w:rPr>
      </w:pPr>
    </w:p>
    <w:p w14:paraId="7D00BAE2" w14:textId="095AAF4A" w:rsidR="00506787" w:rsidRDefault="00506787" w:rsidP="009D073B">
      <w:pPr>
        <w:rPr>
          <w:ins w:id="363" w:author="Yang Yang" w:date="2021-08-04T20:03:00Z"/>
        </w:rPr>
      </w:pPr>
      <w:ins w:id="364" w:author="Yang Yang" w:date="2021-08-04T19:39:00Z">
        <w:r>
          <w:t xml:space="preserve">The second type of construction is </w:t>
        </w:r>
      </w:ins>
      <w:ins w:id="365" w:author="Yang Yang" w:date="2021-08-04T19:50:00Z">
        <w:r w:rsidR="00D40833">
          <w:t xml:space="preserve">using state verb, </w:t>
        </w:r>
        <w:proofErr w:type="gramStart"/>
        <w:r w:rsidR="00D40833">
          <w:t>(?x</w:t>
        </w:r>
        <w:proofErr w:type="gramEnd"/>
        <w:r w:rsidR="00D40833">
          <w:t xml:space="preserve"> </w:t>
        </w:r>
      </w:ins>
      <w:ins w:id="366" w:author="Yang Yang" w:date="2021-08-04T19:51:00Z">
        <w:r w:rsidR="00D40833">
          <w:t>(“is” “are”) ?y)</w:t>
        </w:r>
      </w:ins>
      <w:ins w:id="367" w:author="Yang Yang" w:date="2021-08-04T19:52:00Z">
        <w:r w:rsidR="00D40833">
          <w:t xml:space="preserve">, where ?x is a type noun and ?y is an adjective. </w:t>
        </w:r>
      </w:ins>
      <w:ins w:id="368" w:author="Yang Yang" w:date="2021-08-04T20:01:00Z">
        <w:r w:rsidR="001A5677">
          <w:t xml:space="preserve">For example, say taking in “apples are red”, the construction engine will </w:t>
        </w:r>
      </w:ins>
      <w:ins w:id="369" w:author="Yang Yang" w:date="2021-08-04T20:03:00Z">
        <w:r w:rsidR="001A5677">
          <w:t xml:space="preserve">simply call </w:t>
        </w:r>
        <w:r w:rsidR="001A5677">
          <w:rPr>
            <w:b/>
            <w:bCs/>
          </w:rPr>
          <w:t>(new-is-a {apple} {red thing})</w:t>
        </w:r>
        <w:r w:rsidR="001A5677">
          <w:t>.</w:t>
        </w:r>
      </w:ins>
    </w:p>
    <w:p w14:paraId="77035410" w14:textId="7410D4FE" w:rsidR="001A5677" w:rsidRDefault="001A5677" w:rsidP="009D073B">
      <w:pPr>
        <w:rPr>
          <w:ins w:id="370" w:author="Yang Yang" w:date="2021-08-04T20:03:00Z"/>
        </w:rPr>
      </w:pPr>
    </w:p>
    <w:p w14:paraId="6335E44E" w14:textId="75B03246" w:rsidR="009D073B" w:rsidRPr="0082224E" w:rsidRDefault="001A5677" w:rsidP="009D073B">
      <w:pPr>
        <w:rPr>
          <w:ins w:id="371" w:author="Yang Yang" w:date="2021-08-04T15:21:00Z"/>
        </w:rPr>
      </w:pPr>
      <w:ins w:id="372" w:author="Yang Yang" w:date="2021-08-04T20:04:00Z">
        <w:r>
          <w:t xml:space="preserve">The third type of construction is </w:t>
        </w:r>
      </w:ins>
      <w:ins w:id="373" w:author="Yang Yang" w:date="2021-08-04T20:13:00Z">
        <w:r w:rsidR="00BD0020">
          <w:t xml:space="preserve">using </w:t>
        </w:r>
      </w:ins>
      <w:ins w:id="374" w:author="Yang Yang" w:date="2021-08-04T20:18:00Z">
        <w:r w:rsidR="003A3B18">
          <w:t xml:space="preserve">type-role </w:t>
        </w:r>
      </w:ins>
      <w:ins w:id="375" w:author="Yang Yang" w:date="2021-08-04T20:13:00Z">
        <w:r w:rsidR="00BD0020">
          <w:t>directly, for example “</w:t>
        </w:r>
      </w:ins>
      <w:ins w:id="376" w:author="Yang Yang" w:date="2021-08-04T20:14:00Z">
        <w:r w:rsidR="00BD0020">
          <w:t xml:space="preserve">the predominant color of apple is </w:t>
        </w:r>
      </w:ins>
      <w:ins w:id="377" w:author="Yang Yang" w:date="2021-08-04T20:15:00Z">
        <w:r w:rsidR="00BD0020">
          <w:t xml:space="preserve">red”. </w:t>
        </w:r>
      </w:ins>
      <w:ins w:id="378" w:author="Yang Yang" w:date="2021-08-04T20:16:00Z">
        <w:r w:rsidR="003A3B18">
          <w:t xml:space="preserve">The </w:t>
        </w:r>
      </w:ins>
      <w:ins w:id="379" w:author="Yang Yang" w:date="2021-08-04T20:18:00Z">
        <w:r w:rsidR="003A3B18">
          <w:t>code level description of type-role related construction will be in the following section.</w:t>
        </w:r>
      </w:ins>
    </w:p>
    <w:p w14:paraId="3A06F4B6" w14:textId="7C2E9F06" w:rsidR="0002276A" w:rsidRDefault="0002276A" w:rsidP="0002276A">
      <w:pPr>
        <w:rPr>
          <w:ins w:id="380" w:author="Yang Yang" w:date="2021-08-04T20:18:00Z"/>
        </w:rPr>
      </w:pPr>
    </w:p>
    <w:p w14:paraId="2397B00D" w14:textId="47F48FBE" w:rsidR="003A3B18" w:rsidRDefault="00A27184" w:rsidP="00997B46">
      <w:pPr>
        <w:pStyle w:val="Heading3"/>
        <w:rPr>
          <w:ins w:id="381" w:author="Yang Yang" w:date="2021-08-04T20:23:00Z"/>
        </w:rPr>
      </w:pPr>
      <w:bookmarkStart w:id="382" w:name="_Toc81858490"/>
      <w:ins w:id="383" w:author="Yang Yang" w:date="2021-08-04T20:23:00Z">
        <w:r>
          <w:t>State verb s</w:t>
        </w:r>
        <w:r w:rsidR="00997B46">
          <w:t>tatic description</w:t>
        </w:r>
        <w:bookmarkEnd w:id="382"/>
      </w:ins>
    </w:p>
    <w:p w14:paraId="44294DDC" w14:textId="7F9CC164" w:rsidR="00997B46" w:rsidRDefault="00997B46" w:rsidP="00997B46">
      <w:pPr>
        <w:rPr>
          <w:ins w:id="384" w:author="Yang Yang" w:date="2021-08-04T20:23:00Z"/>
        </w:rPr>
      </w:pPr>
    </w:p>
    <w:p w14:paraId="3BB41CAE" w14:textId="306A76F9" w:rsidR="00997B46" w:rsidRDefault="00283C94" w:rsidP="00997B46">
      <w:pPr>
        <w:rPr>
          <w:ins w:id="385" w:author="Yang Yang" w:date="2021-08-04T20:54:00Z"/>
        </w:rPr>
      </w:pPr>
      <w:ins w:id="386" w:author="Yang Yang" w:date="2021-08-04T20:40:00Z">
        <w:r>
          <w:t>The</w:t>
        </w:r>
      </w:ins>
      <w:ins w:id="387" w:author="Yang Yang" w:date="2021-08-04T20:51:00Z">
        <w:r>
          <w:t xml:space="preserve"> basic pattern of static description </w:t>
        </w:r>
      </w:ins>
      <w:ins w:id="388" w:author="Yang Yang" w:date="2021-08-04T20:52:00Z">
        <w:r>
          <w:t xml:space="preserve">using state verb is </w:t>
        </w:r>
        <w:proofErr w:type="gramStart"/>
        <w:r>
          <w:t>(?x</w:t>
        </w:r>
        <w:proofErr w:type="gramEnd"/>
        <w:r>
          <w:t xml:space="preserve"> (“is” “are”) ?y)</w:t>
        </w:r>
        <w:r w:rsidR="00A93F98">
          <w:t>, where ?x can be any type of noun an</w:t>
        </w:r>
      </w:ins>
      <w:ins w:id="389" w:author="Yang Yang" w:date="2021-08-04T20:53:00Z">
        <w:r w:rsidR="00A93F98">
          <w:t>d ?y could be either an individual</w:t>
        </w:r>
      </w:ins>
      <w:ins w:id="390" w:author="Yang Yang" w:date="2021-08-04T21:13:00Z">
        <w:r w:rsidR="008E16DC">
          <w:t xml:space="preserve"> noun</w:t>
        </w:r>
      </w:ins>
      <w:ins w:id="391" w:author="Yang Yang" w:date="2021-08-04T20:53:00Z">
        <w:r w:rsidR="00A93F98">
          <w:t xml:space="preserve"> node or a type</w:t>
        </w:r>
      </w:ins>
      <w:ins w:id="392" w:author="Yang Yang" w:date="2021-08-04T21:13:00Z">
        <w:r w:rsidR="008E16DC">
          <w:t xml:space="preserve"> noun</w:t>
        </w:r>
      </w:ins>
      <w:ins w:id="393" w:author="Yang Yang" w:date="2021-08-04T20:53:00Z">
        <w:r w:rsidR="00A93F98">
          <w:t xml:space="preserve"> node.</w:t>
        </w:r>
      </w:ins>
      <w:ins w:id="394" w:author="Yang Yang" w:date="2021-08-04T20:54:00Z">
        <w:r w:rsidR="00A93F98">
          <w:t xml:space="preserve"> These two cases </w:t>
        </w:r>
        <w:proofErr w:type="gramStart"/>
        <w:r w:rsidR="00A93F98">
          <w:t xml:space="preserve">actually </w:t>
        </w:r>
      </w:ins>
      <w:ins w:id="395" w:author="Yang Yang" w:date="2021-08-04T21:13:00Z">
        <w:r w:rsidR="008E16DC">
          <w:t>have</w:t>
        </w:r>
      </w:ins>
      <w:proofErr w:type="gramEnd"/>
      <w:ins w:id="396" w:author="Yang Yang" w:date="2021-08-04T20:54:00Z">
        <w:r w:rsidR="00A93F98">
          <w:t xml:space="preserve"> different implicit meaning:</w:t>
        </w:r>
      </w:ins>
    </w:p>
    <w:p w14:paraId="510713DD" w14:textId="11C753A3" w:rsidR="00A93F98" w:rsidRDefault="00A93F98" w:rsidP="00997B46">
      <w:pPr>
        <w:rPr>
          <w:ins w:id="397" w:author="Yang Yang" w:date="2021-08-04T20:54:00Z"/>
        </w:rPr>
      </w:pPr>
    </w:p>
    <w:p w14:paraId="1B1436E4" w14:textId="774B6928" w:rsidR="00A93F98" w:rsidRPr="0082224E" w:rsidRDefault="00A93F98" w:rsidP="00997B46">
      <w:pPr>
        <w:rPr>
          <w:ins w:id="398" w:author="Yang Yang" w:date="2021-08-04T21:02:00Z"/>
        </w:rPr>
      </w:pPr>
      <w:proofErr w:type="gramStart"/>
      <w:ins w:id="399" w:author="Yang Yang" w:date="2021-08-04T20:55:00Z">
        <w:r>
          <w:t>When ?y</w:t>
        </w:r>
        <w:proofErr w:type="gramEnd"/>
        <w:r>
          <w:t xml:space="preserve"> is a type node, for example “</w:t>
        </w:r>
      </w:ins>
      <w:ins w:id="400" w:author="Yang Yang" w:date="2021-08-04T20:58:00Z">
        <w:r>
          <w:t>elephants are animals</w:t>
        </w:r>
      </w:ins>
      <w:ins w:id="401" w:author="Yang Yang" w:date="2021-08-04T21:01:00Z">
        <w:r>
          <w:t xml:space="preserve">”, the engine should use a </w:t>
        </w:r>
        <w:proofErr w:type="spellStart"/>
        <w:r>
          <w:t>is</w:t>
        </w:r>
        <w:proofErr w:type="spellEnd"/>
        <w:r>
          <w:t xml:space="preserve">-a link to </w:t>
        </w:r>
      </w:ins>
      <w:ins w:id="402" w:author="Yang Yang" w:date="2021-08-04T21:07:00Z">
        <w:r w:rsidR="009E4389">
          <w:t>represent</w:t>
        </w:r>
      </w:ins>
      <w:ins w:id="403" w:author="Yang Yang" w:date="2021-08-04T21:01:00Z">
        <w:r>
          <w:t xml:space="preserve"> the meaning. Specifically, the action </w:t>
        </w:r>
      </w:ins>
      <w:ins w:id="404" w:author="Yang Yang" w:date="2021-08-04T21:02:00Z">
        <w:r>
          <w:t xml:space="preserve">should be </w:t>
        </w:r>
        <w:r>
          <w:rPr>
            <w:b/>
            <w:bCs/>
          </w:rPr>
          <w:t>(new-is-</w:t>
        </w:r>
        <w:proofErr w:type="gramStart"/>
        <w:r>
          <w:rPr>
            <w:b/>
            <w:bCs/>
          </w:rPr>
          <w:t>a ?x</w:t>
        </w:r>
        <w:proofErr w:type="gramEnd"/>
        <w:r>
          <w:rPr>
            <w:b/>
            <w:bCs/>
          </w:rPr>
          <w:t xml:space="preserve"> ?y)</w:t>
        </w:r>
      </w:ins>
      <w:ins w:id="405" w:author="Yang Yang" w:date="2021-08-04T21:08:00Z">
        <w:r w:rsidR="009E4389">
          <w:t xml:space="preserve">, where in this case </w:t>
        </w:r>
        <w:r w:rsidR="009E4389">
          <w:rPr>
            <w:b/>
            <w:bCs/>
          </w:rPr>
          <w:t>(new-is-a {elephant} {animal})</w:t>
        </w:r>
        <w:r w:rsidR="009E4389">
          <w:t>.</w:t>
        </w:r>
      </w:ins>
    </w:p>
    <w:p w14:paraId="69CF627F" w14:textId="77777777" w:rsidR="00A93F98" w:rsidRDefault="00A93F98" w:rsidP="00997B46">
      <w:pPr>
        <w:rPr>
          <w:ins w:id="406" w:author="Yang Yang" w:date="2021-08-04T21:02:00Z"/>
        </w:rPr>
      </w:pPr>
    </w:p>
    <w:p w14:paraId="33AFA7ED" w14:textId="252E435D" w:rsidR="00A93F98" w:rsidRDefault="00A93F98" w:rsidP="00997B46">
      <w:pPr>
        <w:rPr>
          <w:ins w:id="407" w:author="Yang Yang" w:date="2021-08-04T21:09:00Z"/>
        </w:rPr>
      </w:pPr>
      <w:proofErr w:type="gramStart"/>
      <w:ins w:id="408" w:author="Yang Yang" w:date="2021-08-04T21:02:00Z">
        <w:r>
          <w:t>When ?y</w:t>
        </w:r>
        <w:proofErr w:type="gramEnd"/>
        <w:r>
          <w:t xml:space="preserve"> is an individual node, for example </w:t>
        </w:r>
      </w:ins>
      <w:ins w:id="409" w:author="Yang Yang" w:date="2021-08-04T21:03:00Z">
        <w:r w:rsidR="009E4389">
          <w:t xml:space="preserve">say there is a previously mentioned elephant </w:t>
        </w:r>
        <w:r w:rsidR="009E4389">
          <w:rPr>
            <w:b/>
            <w:bCs/>
          </w:rPr>
          <w:t>{e</w:t>
        </w:r>
      </w:ins>
      <w:ins w:id="410" w:author="Yang Yang" w:date="2021-08-04T21:04:00Z">
        <w:r w:rsidR="009E4389">
          <w:rPr>
            <w:b/>
            <w:bCs/>
          </w:rPr>
          <w:t>lephant 0-3141}</w:t>
        </w:r>
        <w:r w:rsidR="009E4389">
          <w:t xml:space="preserve"> and the engine takes in an input “Clyde is the elephant”</w:t>
        </w:r>
      </w:ins>
      <w:ins w:id="411" w:author="Yang Yang" w:date="2021-08-04T21:07:00Z">
        <w:r w:rsidR="009E4389">
          <w:t xml:space="preserve">, the engine should use a eq link to represent the meaning. </w:t>
        </w:r>
      </w:ins>
      <w:ins w:id="412" w:author="Yang Yang" w:date="2021-08-04T21:08:00Z">
        <w:r w:rsidR="009E4389">
          <w:t xml:space="preserve">Specifically, the action should be </w:t>
        </w:r>
        <w:r w:rsidR="009E4389">
          <w:rPr>
            <w:b/>
            <w:bCs/>
          </w:rPr>
          <w:t>(new-</w:t>
        </w:r>
        <w:proofErr w:type="gramStart"/>
        <w:r w:rsidR="009E4389">
          <w:rPr>
            <w:b/>
            <w:bCs/>
          </w:rPr>
          <w:t xml:space="preserve">eq </w:t>
        </w:r>
      </w:ins>
      <w:ins w:id="413" w:author="Yang Yang" w:date="2021-08-04T21:09:00Z">
        <w:r w:rsidR="009E4389">
          <w:rPr>
            <w:b/>
            <w:bCs/>
          </w:rPr>
          <w:t>?x</w:t>
        </w:r>
        <w:proofErr w:type="gramEnd"/>
        <w:r w:rsidR="009E4389">
          <w:rPr>
            <w:b/>
            <w:bCs/>
          </w:rPr>
          <w:t xml:space="preserve"> ?y)</w:t>
        </w:r>
        <w:r w:rsidR="009E4389">
          <w:t xml:space="preserve">, where in this case </w:t>
        </w:r>
        <w:r w:rsidR="009E4389">
          <w:rPr>
            <w:b/>
            <w:bCs/>
          </w:rPr>
          <w:t>(new-eq {Clyde} {elephant 0-3141})</w:t>
        </w:r>
        <w:r w:rsidR="009E4389">
          <w:t>.</w:t>
        </w:r>
      </w:ins>
    </w:p>
    <w:p w14:paraId="7ADB1F59" w14:textId="19C36B27" w:rsidR="009E4389" w:rsidRDefault="009E4389" w:rsidP="00997B46">
      <w:pPr>
        <w:rPr>
          <w:ins w:id="414" w:author="Yang Yang" w:date="2021-08-04T21:09:00Z"/>
        </w:rPr>
      </w:pPr>
    </w:p>
    <w:p w14:paraId="700BB6A0" w14:textId="6E9E876E" w:rsidR="000B27BD" w:rsidRDefault="009E4389" w:rsidP="00997B46">
      <w:pPr>
        <w:rPr>
          <w:ins w:id="415" w:author="Yang Yang" w:date="2021-08-04T21:48:00Z"/>
        </w:rPr>
      </w:pPr>
      <w:ins w:id="416" w:author="Yang Yang" w:date="2021-08-04T21:12:00Z">
        <w:r>
          <w:t xml:space="preserve">In addition, there </w:t>
        </w:r>
      </w:ins>
      <w:ins w:id="417" w:author="Yang Yang" w:date="2021-08-04T21:16:00Z">
        <w:r w:rsidR="00A33AC2">
          <w:t>is a specific pattern that</w:t>
        </w:r>
      </w:ins>
      <w:ins w:id="418" w:author="Yang Yang" w:date="2021-08-04T21:31:00Z">
        <w:r w:rsidR="007A376D">
          <w:t xml:space="preserve"> the engine could do differently: </w:t>
        </w:r>
        <w:proofErr w:type="gramStart"/>
        <w:r w:rsidR="007A376D">
          <w:t>(?x</w:t>
        </w:r>
        <w:proofErr w:type="gramEnd"/>
        <w:r w:rsidR="007A376D">
          <w:t xml:space="preserve"> (“</w:t>
        </w:r>
      </w:ins>
      <w:ins w:id="419" w:author="Yang Yang" w:date="2021-08-04T21:33:00Z">
        <w:r w:rsidR="007A376D">
          <w:t>is a” “is an”</w:t>
        </w:r>
      </w:ins>
      <w:ins w:id="420" w:author="Yang Yang" w:date="2021-08-04T21:34:00Z">
        <w:r w:rsidR="007A376D">
          <w:t>)</w:t>
        </w:r>
      </w:ins>
      <w:ins w:id="421" w:author="Yang Yang" w:date="2021-08-04T21:33:00Z">
        <w:r w:rsidR="007A376D">
          <w:t xml:space="preserve">?y), where ?x is a noun and ?y is a type </w:t>
        </w:r>
      </w:ins>
      <w:ins w:id="422" w:author="Yang Yang" w:date="2021-08-04T21:34:00Z">
        <w:r w:rsidR="007A376D">
          <w:t>noun node. In this case, the pattern could fall into the second case, where the engine first</w:t>
        </w:r>
      </w:ins>
      <w:ins w:id="423" w:author="Yang Yang" w:date="2021-08-04T21:35:00Z">
        <w:r w:rsidR="007A376D">
          <w:t xml:space="preserve"> apply singular noun </w:t>
        </w:r>
      </w:ins>
      <w:ins w:id="424" w:author="Yang Yang" w:date="2021-08-04T21:36:00Z">
        <w:r w:rsidR="007A376D">
          <w:t>construction, generate</w:t>
        </w:r>
      </w:ins>
      <w:ins w:id="425" w:author="Yang Yang" w:date="2021-08-04T21:34:00Z">
        <w:r w:rsidR="007A376D">
          <w:t xml:space="preserve"> a</w:t>
        </w:r>
      </w:ins>
      <w:ins w:id="426" w:author="Yang Yang" w:date="2021-08-04T21:35:00Z">
        <w:r w:rsidR="007A376D">
          <w:t xml:space="preserve"> new individual node and </w:t>
        </w:r>
        <w:proofErr w:type="gramStart"/>
        <w:r w:rsidR="007A376D">
          <w:t>connect ?x</w:t>
        </w:r>
        <w:proofErr w:type="gramEnd"/>
        <w:r w:rsidR="007A376D">
          <w:t xml:space="preserve"> with an eq-link. However, </w:t>
        </w:r>
      </w:ins>
      <w:ins w:id="427" w:author="Yang Yang" w:date="2021-08-04T21:38:00Z">
        <w:r w:rsidR="007A376D">
          <w:t xml:space="preserve">such construction could be inefficient </w:t>
        </w:r>
      </w:ins>
      <w:ins w:id="428" w:author="Yang Yang" w:date="2021-08-04T21:39:00Z">
        <w:r w:rsidR="007A376D">
          <w:t xml:space="preserve">in space since a new individual node is generated. A more direct action is directly call </w:t>
        </w:r>
        <w:r w:rsidR="007A376D">
          <w:rPr>
            <w:b/>
            <w:bCs/>
          </w:rPr>
          <w:t>(new-is-</w:t>
        </w:r>
        <w:proofErr w:type="gramStart"/>
        <w:r w:rsidR="007A376D">
          <w:rPr>
            <w:b/>
            <w:bCs/>
          </w:rPr>
          <w:t>a ?x</w:t>
        </w:r>
        <w:proofErr w:type="gramEnd"/>
        <w:r w:rsidR="007A376D">
          <w:rPr>
            <w:b/>
            <w:bCs/>
          </w:rPr>
          <w:t xml:space="preserve"> ?y)</w:t>
        </w:r>
        <w:r w:rsidR="007A376D">
          <w:t xml:space="preserve">. For example, when we </w:t>
        </w:r>
      </w:ins>
      <w:ins w:id="429" w:author="Yang Yang" w:date="2021-08-04T21:48:00Z">
        <w:r w:rsidR="000B27BD">
          <w:t>say,</w:t>
        </w:r>
      </w:ins>
      <w:ins w:id="430" w:author="Yang Yang" w:date="2021-08-04T21:39:00Z">
        <w:r w:rsidR="007A376D">
          <w:t xml:space="preserve"> “Clyde is an eleph</w:t>
        </w:r>
      </w:ins>
      <w:ins w:id="431" w:author="Yang Yang" w:date="2021-08-04T21:40:00Z">
        <w:r w:rsidR="007A376D">
          <w:t xml:space="preserve">ant”, </w:t>
        </w:r>
      </w:ins>
      <w:ins w:id="432" w:author="Yang Yang" w:date="2021-08-04T21:47:00Z">
        <w:r w:rsidR="000B27BD">
          <w:t xml:space="preserve">the engine </w:t>
        </w:r>
      </w:ins>
      <w:ins w:id="433" w:author="Yang Yang" w:date="2021-08-04T21:48:00Z">
        <w:r w:rsidR="000B27BD">
          <w:t xml:space="preserve">will apply the action </w:t>
        </w:r>
        <w:r w:rsidR="000B27BD">
          <w:rPr>
            <w:b/>
            <w:bCs/>
          </w:rPr>
          <w:t>(new-is-a {Clyde} {elephant})</w:t>
        </w:r>
        <w:r w:rsidR="000B27BD">
          <w:t>.</w:t>
        </w:r>
      </w:ins>
    </w:p>
    <w:p w14:paraId="68CF5249" w14:textId="7494A8D0" w:rsidR="000B27BD" w:rsidRDefault="000B27BD" w:rsidP="00997B46">
      <w:pPr>
        <w:rPr>
          <w:ins w:id="434" w:author="Yang Yang" w:date="2021-08-04T21:48:00Z"/>
        </w:rPr>
      </w:pPr>
    </w:p>
    <w:p w14:paraId="061D1BCB" w14:textId="711C96DE" w:rsidR="000B27BD" w:rsidRDefault="00CA7C2E" w:rsidP="00CA7C2E">
      <w:pPr>
        <w:pStyle w:val="Heading3"/>
        <w:rPr>
          <w:ins w:id="435" w:author="Yang Yang" w:date="2021-08-04T21:54:00Z"/>
        </w:rPr>
      </w:pPr>
      <w:bookmarkStart w:id="436" w:name="_Toc81858491"/>
      <w:ins w:id="437" w:author="Yang Yang" w:date="2021-08-04T21:54:00Z">
        <w:r>
          <w:t>Type-role static description</w:t>
        </w:r>
        <w:bookmarkEnd w:id="436"/>
      </w:ins>
    </w:p>
    <w:p w14:paraId="7955A80D" w14:textId="661D05CA" w:rsidR="00CA7C2E" w:rsidRDefault="00CA7C2E" w:rsidP="00CA7C2E">
      <w:pPr>
        <w:rPr>
          <w:ins w:id="438" w:author="Yang Yang" w:date="2021-08-04T21:54:00Z"/>
        </w:rPr>
      </w:pPr>
    </w:p>
    <w:p w14:paraId="0273F505" w14:textId="64B1D513" w:rsidR="00CA7C2E" w:rsidRDefault="00EE4A12" w:rsidP="0082224E">
      <w:pPr>
        <w:rPr>
          <w:ins w:id="439" w:author="Yang Yang" w:date="2021-08-04T23:12:00Z"/>
        </w:rPr>
      </w:pPr>
      <w:ins w:id="440" w:author="Yang Yang" w:date="2021-08-04T22:16:00Z">
        <w:r>
          <w:t xml:space="preserve">In Scone, type role node is used to describe the </w:t>
        </w:r>
      </w:ins>
      <w:ins w:id="441" w:author="Yang Yang" w:date="2021-08-04T22:17:00Z">
        <w:r>
          <w:t>“A of B” relation. When defining</w:t>
        </w:r>
      </w:ins>
      <w:ins w:id="442" w:author="Yang Yang" w:date="2021-08-04T22:54:00Z">
        <w:r w:rsidR="00611A4E">
          <w:t xml:space="preserve"> new</w:t>
        </w:r>
      </w:ins>
      <w:ins w:id="443" w:author="Yang Yang" w:date="2021-08-04T22:17:00Z">
        <w:r>
          <w:t xml:space="preserve"> type-role element</w:t>
        </w:r>
      </w:ins>
      <w:ins w:id="444" w:author="Yang Yang" w:date="2021-08-04T22:49:00Z">
        <w:r w:rsidR="00611A4E">
          <w:t xml:space="preserve"> A</w:t>
        </w:r>
      </w:ins>
      <w:ins w:id="445" w:author="Yang Yang" w:date="2021-08-04T22:17:00Z">
        <w:r>
          <w:t xml:space="preserve">, the user needs to specify the </w:t>
        </w:r>
      </w:ins>
      <w:ins w:id="446" w:author="Yang Yang" w:date="2021-08-04T22:49:00Z">
        <w:r w:rsidR="00611A4E">
          <w:t xml:space="preserve">type of B and the type of </w:t>
        </w:r>
      </w:ins>
      <w:ins w:id="447" w:author="Yang Yang" w:date="2021-08-04T22:50:00Z">
        <w:r w:rsidR="00611A4E">
          <w:t>“A of B”</w:t>
        </w:r>
      </w:ins>
      <w:ins w:id="448" w:author="Yang Yang" w:date="2021-08-04T22:56:00Z">
        <w:r w:rsidR="00103E79">
          <w:t xml:space="preserve">, which directly fit into the pattern </w:t>
        </w:r>
      </w:ins>
      <w:proofErr w:type="gramStart"/>
      <w:ins w:id="449" w:author="Yang Yang" w:date="2021-08-04T23:04:00Z">
        <w:r w:rsidR="0082224E" w:rsidRPr="0082224E">
          <w:t>(?x</w:t>
        </w:r>
        <w:proofErr w:type="gramEnd"/>
        <w:r w:rsidR="0082224E" w:rsidRPr="0082224E">
          <w:t xml:space="preserve"> ("is a") ?y ("of") ?z)</w:t>
        </w:r>
        <w:r w:rsidR="0082224E">
          <w:t xml:space="preserve">, where ?y is a type-role node. </w:t>
        </w:r>
      </w:ins>
      <w:ins w:id="450" w:author="Yang Yang" w:date="2021-08-04T23:08:00Z">
        <w:r w:rsidR="0082224E">
          <w:t>Similar pattern</w:t>
        </w:r>
      </w:ins>
      <w:ins w:id="451" w:author="Yang Yang" w:date="2021-08-04T23:09:00Z">
        <w:r w:rsidR="0082224E">
          <w:t xml:space="preserve">s that fall into this category are </w:t>
        </w:r>
        <w:proofErr w:type="gramStart"/>
        <w:r w:rsidR="0082224E" w:rsidRPr="0082224E">
          <w:t>(?x</w:t>
        </w:r>
        <w:proofErr w:type="gramEnd"/>
        <w:r w:rsidR="0082224E" w:rsidRPr="0082224E">
          <w:t xml:space="preserve"> ("is </w:t>
        </w:r>
        <w:r w:rsidR="0082224E">
          <w:t>the</w:t>
        </w:r>
        <w:r w:rsidR="0082224E" w:rsidRPr="0082224E">
          <w:t>") ?y ("of") ?z)</w:t>
        </w:r>
        <w:r w:rsidR="0082224E">
          <w:t xml:space="preserve">, </w:t>
        </w:r>
        <w:r w:rsidR="0082224E" w:rsidRPr="0082224E">
          <w:t>(("the") ?x ("is" "are") ?z)</w:t>
        </w:r>
      </w:ins>
      <w:ins w:id="452" w:author="Yang Yang" w:date="2021-08-04T23:10:00Z">
        <w:r w:rsidR="0082224E">
          <w:t xml:space="preserve">, etc. </w:t>
        </w:r>
      </w:ins>
      <w:ins w:id="453" w:author="Yang Yang" w:date="2021-08-04T23:11:00Z">
        <w:r w:rsidR="0082224E">
          <w:t xml:space="preserve">The action of these constructions </w:t>
        </w:r>
      </w:ins>
      <w:ins w:id="454" w:author="Yang Yang" w:date="2021-08-04T23:10:00Z">
        <w:r w:rsidR="0082224E">
          <w:t xml:space="preserve">could </w:t>
        </w:r>
      </w:ins>
      <w:ins w:id="455" w:author="Yang Yang" w:date="2021-08-04T23:11:00Z">
        <w:r w:rsidR="0082224E">
          <w:t>be formed by directly</w:t>
        </w:r>
      </w:ins>
      <w:ins w:id="456" w:author="Yang Yang" w:date="2021-08-04T23:10:00Z">
        <w:r w:rsidR="0082224E">
          <w:t xml:space="preserve"> call</w:t>
        </w:r>
      </w:ins>
      <w:ins w:id="457" w:author="Yang Yang" w:date="2021-08-04T23:11:00Z">
        <w:r w:rsidR="0082224E">
          <w:t>ing</w:t>
        </w:r>
      </w:ins>
      <w:ins w:id="458" w:author="Yang Yang" w:date="2021-08-04T23:10:00Z">
        <w:r w:rsidR="0082224E">
          <w:t xml:space="preserve"> the </w:t>
        </w:r>
        <w:r w:rsidR="0082224E">
          <w:rPr>
            <w:b/>
            <w:bCs/>
          </w:rPr>
          <w:t xml:space="preserve">x-is-a-y-of-z </w:t>
        </w:r>
        <w:r w:rsidR="0082224E">
          <w:t xml:space="preserve">and </w:t>
        </w:r>
        <w:r w:rsidR="0082224E">
          <w:rPr>
            <w:b/>
            <w:bCs/>
          </w:rPr>
          <w:t>x-is-the-y-of-z</w:t>
        </w:r>
        <w:r w:rsidR="0082224E">
          <w:t xml:space="preserve"> methods.</w:t>
        </w:r>
      </w:ins>
      <w:ins w:id="459" w:author="Yang Yang" w:date="2021-08-04T23:11:00Z">
        <w:r w:rsidR="0082224E">
          <w:t xml:space="preserve"> </w:t>
        </w:r>
      </w:ins>
      <w:ins w:id="460" w:author="Yang Yang" w:date="2021-08-04T23:12:00Z">
        <w:r w:rsidR="0082224E">
          <w:t>For example:</w:t>
        </w:r>
      </w:ins>
    </w:p>
    <w:p w14:paraId="15482E7E" w14:textId="23F93C47" w:rsidR="0082224E" w:rsidRDefault="0082224E" w:rsidP="0082224E">
      <w:pPr>
        <w:rPr>
          <w:ins w:id="461" w:author="Yang Yang" w:date="2021-08-04T23:16:00Z"/>
        </w:rPr>
      </w:pPr>
      <w:ins w:id="462" w:author="Yang Yang" w:date="2021-08-04T23:12:00Z">
        <w:r>
          <w:t xml:space="preserve">“Yang is a friend of </w:t>
        </w:r>
      </w:ins>
      <w:ins w:id="463" w:author="Yang Yang" w:date="2021-08-04T23:16:00Z">
        <w:r>
          <w:t>Wesley”</w:t>
        </w:r>
        <w:r w:rsidR="008C75A9">
          <w:t xml:space="preserve"> =&gt; </w:t>
        </w:r>
        <w:r w:rsidR="008C75A9">
          <w:rPr>
            <w:b/>
            <w:bCs/>
          </w:rPr>
          <w:t>(x-is-a-y-of-z {Yang} {friend} {Wesley})</w:t>
        </w:r>
      </w:ins>
    </w:p>
    <w:p w14:paraId="2B8A279E" w14:textId="4DFE7ECF" w:rsidR="008C75A9" w:rsidRDefault="008C75A9" w:rsidP="0082224E">
      <w:pPr>
        <w:rPr>
          <w:ins w:id="464" w:author="Yang Yang" w:date="2021-08-04T23:17:00Z"/>
          <w:b/>
          <w:bCs/>
        </w:rPr>
      </w:pPr>
      <w:ins w:id="465" w:author="Yang Yang" w:date="2021-08-04T23:16:00Z">
        <w:r>
          <w:t>“</w:t>
        </w:r>
      </w:ins>
      <w:ins w:id="466" w:author="Yang Yang" w:date="2021-08-04T23:17:00Z">
        <w:r>
          <w:t xml:space="preserve">The roommate of Wesley is Yang” =&gt; </w:t>
        </w:r>
        <w:r>
          <w:rPr>
            <w:b/>
            <w:bCs/>
          </w:rPr>
          <w:t>(x-is-the-y-of-z {Yang} {roommate} {Wesley})</w:t>
        </w:r>
      </w:ins>
    </w:p>
    <w:p w14:paraId="3753ADF5" w14:textId="4B768CED" w:rsidR="008C75A9" w:rsidRDefault="008C75A9" w:rsidP="0082224E">
      <w:pPr>
        <w:rPr>
          <w:ins w:id="467" w:author="Yang Yang" w:date="2021-08-04T23:19:00Z"/>
        </w:rPr>
      </w:pPr>
    </w:p>
    <w:p w14:paraId="1E092EC6" w14:textId="02C869FB" w:rsidR="008C75A9" w:rsidRDefault="008C75A9" w:rsidP="0082224E">
      <w:pPr>
        <w:rPr>
          <w:ins w:id="468" w:author="Yang Yang" w:date="2021-08-04T23:32:00Z"/>
        </w:rPr>
      </w:pPr>
      <w:ins w:id="469" w:author="Yang Yang" w:date="2021-08-04T23:24:00Z">
        <w:r>
          <w:t xml:space="preserve">However, in natural language, sometimes people might use type-role but not explicitly </w:t>
        </w:r>
      </w:ins>
      <w:ins w:id="470" w:author="Yang Yang" w:date="2021-08-04T23:25:00Z">
        <w:r>
          <w:t xml:space="preserve">write what “of B” is if it is previously mentioned. </w:t>
        </w:r>
      </w:ins>
      <w:ins w:id="471" w:author="Yang Yang" w:date="2021-08-04T23:26:00Z">
        <w:r>
          <w:t>For example</w:t>
        </w:r>
      </w:ins>
      <w:ins w:id="472" w:author="Yang Yang" w:date="2021-08-04T23:38:00Z">
        <w:r w:rsidR="003308E0">
          <w:t>,</w:t>
        </w:r>
      </w:ins>
      <w:ins w:id="473" w:author="Yang Yang" w:date="2021-08-04T23:26:00Z">
        <w:r>
          <w:t xml:space="preserve"> if the company {Facebook} is previously mentioned, people can directly say “</w:t>
        </w:r>
        <w:r w:rsidR="00D30068">
          <w:t>Mark Zuckerberg is the founder”</w:t>
        </w:r>
      </w:ins>
      <w:ins w:id="474" w:author="Yang Yang" w:date="2021-08-04T23:27:00Z">
        <w:r w:rsidR="00D30068">
          <w:t>,</w:t>
        </w:r>
      </w:ins>
      <w:ins w:id="475" w:author="Yang Yang" w:date="2021-08-04T23:26:00Z">
        <w:r w:rsidR="00D30068">
          <w:t xml:space="preserve"> </w:t>
        </w:r>
      </w:ins>
      <w:ins w:id="476" w:author="Yang Yang" w:date="2021-08-04T23:27:00Z">
        <w:r w:rsidR="00D30068">
          <w:t>assuming others could understand it means “the founder of Facebook”.</w:t>
        </w:r>
      </w:ins>
      <w:ins w:id="477" w:author="Yang Yang" w:date="2021-08-04T23:33:00Z">
        <w:r w:rsidR="00D30068">
          <w:t xml:space="preserve"> What the engine should do is </w:t>
        </w:r>
      </w:ins>
      <w:ins w:id="478" w:author="Yang Yang" w:date="2021-08-04T23:34:00Z">
        <w:r w:rsidR="00D30068">
          <w:t>looping</w:t>
        </w:r>
      </w:ins>
      <w:ins w:id="479" w:author="Yang Yang" w:date="2021-08-04T23:33:00Z">
        <w:r w:rsidR="00D30068">
          <w:t xml:space="preserve"> </w:t>
        </w:r>
        <w:r w:rsidR="00D30068" w:rsidRPr="00D30068">
          <w:rPr>
            <w:b/>
            <w:bCs/>
            <w:rPrChange w:id="480" w:author="Yang Yang" w:date="2021-08-04T23:33:00Z">
              <w:rPr/>
            </w:rPrChange>
          </w:rPr>
          <w:t>*referral*</w:t>
        </w:r>
        <w:r w:rsidR="00D30068">
          <w:t xml:space="preserve"> and</w:t>
        </w:r>
      </w:ins>
      <w:ins w:id="481" w:author="Yang Yang" w:date="2021-08-04T23:34:00Z">
        <w:r w:rsidR="00D30068">
          <w:t xml:space="preserve"> </w:t>
        </w:r>
      </w:ins>
      <w:ins w:id="482" w:author="Yang Yang" w:date="2021-08-04T23:35:00Z">
        <w:r w:rsidR="00D30068">
          <w:t xml:space="preserve">see if a previously mentioned element is an </w:t>
        </w:r>
        <w:r w:rsidR="00D30068">
          <w:rPr>
            <w:b/>
            <w:bCs/>
          </w:rPr>
          <w:t>{organization}</w:t>
        </w:r>
        <w:r w:rsidR="00D30068">
          <w:t>.</w:t>
        </w:r>
      </w:ins>
      <w:ins w:id="483" w:author="Yang Yang" w:date="2021-08-04T23:27:00Z">
        <w:r w:rsidR="00D30068">
          <w:t xml:space="preserve"> </w:t>
        </w:r>
      </w:ins>
      <w:ins w:id="484" w:author="Yang Yang" w:date="2021-08-04T23:31:00Z">
        <w:r w:rsidR="00D30068">
          <w:t>The following code is</w:t>
        </w:r>
      </w:ins>
      <w:ins w:id="485" w:author="Yang Yang" w:date="2021-08-04T23:32:00Z">
        <w:r w:rsidR="00D30068">
          <w:t xml:space="preserve"> how such construction is defined:</w:t>
        </w:r>
      </w:ins>
    </w:p>
    <w:p w14:paraId="565ECEDF" w14:textId="77777777" w:rsidR="00D30068" w:rsidRPr="00D30068" w:rsidRDefault="00D30068">
      <w:pPr>
        <w:ind w:left="720"/>
        <w:rPr>
          <w:ins w:id="486" w:author="Yang Yang" w:date="2021-08-04T23:32:00Z"/>
          <w:b/>
          <w:bCs/>
          <w:rPrChange w:id="487" w:author="Yang Yang" w:date="2021-08-04T23:32:00Z">
            <w:rPr>
              <w:ins w:id="488" w:author="Yang Yang" w:date="2021-08-04T23:32:00Z"/>
            </w:rPr>
          </w:rPrChange>
        </w:rPr>
        <w:pPrChange w:id="489" w:author="Yang Yang" w:date="2021-08-04T23:32:00Z">
          <w:pPr/>
        </w:pPrChange>
      </w:pPr>
      <w:ins w:id="490" w:author="Yang Yang" w:date="2021-08-04T23:32:00Z">
        <w:r w:rsidRPr="00D30068">
          <w:rPr>
            <w:b/>
            <w:bCs/>
            <w:rPrChange w:id="491" w:author="Yang Yang" w:date="2021-08-04T23:32:00Z">
              <w:rPr/>
            </w:rPrChange>
          </w:rPr>
          <w:t>(</w:t>
        </w:r>
        <w:proofErr w:type="gramStart"/>
        <w:r w:rsidRPr="00D30068">
          <w:rPr>
            <w:b/>
            <w:bCs/>
            <w:rPrChange w:id="492" w:author="Yang Yang" w:date="2021-08-04T23:32:00Z">
              <w:rPr/>
            </w:rPrChange>
          </w:rPr>
          <w:t>new</w:t>
        </w:r>
        <w:proofErr w:type="gramEnd"/>
        <w:r w:rsidRPr="00D30068">
          <w:rPr>
            <w:b/>
            <w:bCs/>
            <w:rPrChange w:id="493" w:author="Yang Yang" w:date="2021-08-04T23:32:00Z">
              <w:rPr/>
            </w:rPrChange>
          </w:rPr>
          <w:t>-construction</w:t>
        </w:r>
      </w:ins>
    </w:p>
    <w:p w14:paraId="0E3311F0" w14:textId="77777777" w:rsidR="00D30068" w:rsidRPr="00D30068" w:rsidRDefault="00D30068">
      <w:pPr>
        <w:ind w:left="720"/>
        <w:rPr>
          <w:ins w:id="494" w:author="Yang Yang" w:date="2021-08-04T23:32:00Z"/>
          <w:b/>
          <w:bCs/>
          <w:rPrChange w:id="495" w:author="Yang Yang" w:date="2021-08-04T23:32:00Z">
            <w:rPr>
              <w:ins w:id="496" w:author="Yang Yang" w:date="2021-08-04T23:32:00Z"/>
            </w:rPr>
          </w:rPrChange>
        </w:rPr>
        <w:pPrChange w:id="497" w:author="Yang Yang" w:date="2021-08-04T23:32:00Z">
          <w:pPr/>
        </w:pPrChange>
      </w:pPr>
      <w:ins w:id="498" w:author="Yang Yang" w:date="2021-08-04T23:32:00Z">
        <w:r w:rsidRPr="00D30068">
          <w:rPr>
            <w:b/>
            <w:bCs/>
            <w:rPrChange w:id="499" w:author="Yang Yang" w:date="2021-08-04T23:32:00Z">
              <w:rPr/>
            </w:rPrChange>
          </w:rPr>
          <w:tab/>
        </w:r>
        <w:proofErr w:type="gramStart"/>
        <w:r w:rsidRPr="00D30068">
          <w:rPr>
            <w:b/>
            <w:bCs/>
            <w:rPrChange w:id="500" w:author="Yang Yang" w:date="2021-08-04T23:32:00Z">
              <w:rPr/>
            </w:rPrChange>
          </w:rPr>
          <w:t>:variables</w:t>
        </w:r>
        <w:proofErr w:type="gramEnd"/>
        <w:r w:rsidRPr="00D30068">
          <w:rPr>
            <w:b/>
            <w:bCs/>
            <w:rPrChange w:id="501" w:author="Yang Yang" w:date="2021-08-04T23:32:00Z">
              <w:rPr/>
            </w:rPrChange>
          </w:rPr>
          <w:t xml:space="preserve"> ((?x :noun) (?y :type-role))</w:t>
        </w:r>
      </w:ins>
    </w:p>
    <w:p w14:paraId="5843DE41" w14:textId="77777777" w:rsidR="00D30068" w:rsidRPr="00D30068" w:rsidRDefault="00D30068">
      <w:pPr>
        <w:ind w:left="720"/>
        <w:rPr>
          <w:ins w:id="502" w:author="Yang Yang" w:date="2021-08-04T23:32:00Z"/>
          <w:b/>
          <w:bCs/>
          <w:rPrChange w:id="503" w:author="Yang Yang" w:date="2021-08-04T23:32:00Z">
            <w:rPr>
              <w:ins w:id="504" w:author="Yang Yang" w:date="2021-08-04T23:32:00Z"/>
            </w:rPr>
          </w:rPrChange>
        </w:rPr>
        <w:pPrChange w:id="505" w:author="Yang Yang" w:date="2021-08-04T23:32:00Z">
          <w:pPr/>
        </w:pPrChange>
      </w:pPr>
      <w:ins w:id="506" w:author="Yang Yang" w:date="2021-08-04T23:32:00Z">
        <w:r w:rsidRPr="00D30068">
          <w:rPr>
            <w:b/>
            <w:bCs/>
            <w:rPrChange w:id="507" w:author="Yang Yang" w:date="2021-08-04T23:32:00Z">
              <w:rPr/>
            </w:rPrChange>
          </w:rPr>
          <w:lastRenderedPageBreak/>
          <w:tab/>
        </w:r>
        <w:proofErr w:type="gramStart"/>
        <w:r w:rsidRPr="00D30068">
          <w:rPr>
            <w:b/>
            <w:bCs/>
            <w:rPrChange w:id="508" w:author="Yang Yang" w:date="2021-08-04T23:32:00Z">
              <w:rPr/>
            </w:rPrChange>
          </w:rPr>
          <w:t>:pattern</w:t>
        </w:r>
        <w:proofErr w:type="gramEnd"/>
        <w:r w:rsidRPr="00D30068">
          <w:rPr>
            <w:b/>
            <w:bCs/>
            <w:rPrChange w:id="509" w:author="Yang Yang" w:date="2021-08-04T23:32:00Z">
              <w:rPr/>
            </w:rPrChange>
          </w:rPr>
          <w:t xml:space="preserve"> (?x ("is the") ?y)</w:t>
        </w:r>
      </w:ins>
    </w:p>
    <w:p w14:paraId="3EB25B0D" w14:textId="77777777" w:rsidR="00D30068" w:rsidRPr="00D30068" w:rsidRDefault="00D30068">
      <w:pPr>
        <w:ind w:left="720"/>
        <w:rPr>
          <w:ins w:id="510" w:author="Yang Yang" w:date="2021-08-04T23:32:00Z"/>
          <w:b/>
          <w:bCs/>
          <w:rPrChange w:id="511" w:author="Yang Yang" w:date="2021-08-04T23:32:00Z">
            <w:rPr>
              <w:ins w:id="512" w:author="Yang Yang" w:date="2021-08-04T23:32:00Z"/>
            </w:rPr>
          </w:rPrChange>
        </w:rPr>
        <w:pPrChange w:id="513" w:author="Yang Yang" w:date="2021-08-04T23:32:00Z">
          <w:pPr/>
        </w:pPrChange>
      </w:pPr>
      <w:ins w:id="514" w:author="Yang Yang" w:date="2021-08-04T23:32:00Z">
        <w:r w:rsidRPr="00D30068">
          <w:rPr>
            <w:b/>
            <w:bCs/>
            <w:rPrChange w:id="515" w:author="Yang Yang" w:date="2021-08-04T23:32:00Z">
              <w:rPr/>
            </w:rPrChange>
          </w:rPr>
          <w:tab/>
        </w:r>
        <w:proofErr w:type="gramStart"/>
        <w:r w:rsidRPr="00D30068">
          <w:rPr>
            <w:b/>
            <w:bCs/>
            <w:rPrChange w:id="516" w:author="Yang Yang" w:date="2021-08-04T23:32:00Z">
              <w:rPr/>
            </w:rPrChange>
          </w:rPr>
          <w:t>:ret</w:t>
        </w:r>
        <w:proofErr w:type="gramEnd"/>
        <w:r w:rsidRPr="00D30068">
          <w:rPr>
            <w:b/>
            <w:bCs/>
            <w:rPrChange w:id="517" w:author="Yang Yang" w:date="2021-08-04T23:32:00Z">
              <w:rPr/>
            </w:rPrChange>
          </w:rPr>
          <w:t>-tag :relation</w:t>
        </w:r>
      </w:ins>
    </w:p>
    <w:p w14:paraId="5B5BC9BA" w14:textId="77777777" w:rsidR="00D30068" w:rsidRPr="00D30068" w:rsidRDefault="00D30068">
      <w:pPr>
        <w:ind w:left="720"/>
        <w:rPr>
          <w:ins w:id="518" w:author="Yang Yang" w:date="2021-08-04T23:32:00Z"/>
          <w:b/>
          <w:bCs/>
          <w:rPrChange w:id="519" w:author="Yang Yang" w:date="2021-08-04T23:32:00Z">
            <w:rPr>
              <w:ins w:id="520" w:author="Yang Yang" w:date="2021-08-04T23:32:00Z"/>
            </w:rPr>
          </w:rPrChange>
        </w:rPr>
        <w:pPrChange w:id="521" w:author="Yang Yang" w:date="2021-08-04T23:32:00Z">
          <w:pPr/>
        </w:pPrChange>
      </w:pPr>
      <w:ins w:id="522" w:author="Yang Yang" w:date="2021-08-04T23:32:00Z">
        <w:r w:rsidRPr="00D30068">
          <w:rPr>
            <w:b/>
            <w:bCs/>
            <w:rPrChange w:id="523" w:author="Yang Yang" w:date="2021-08-04T23:32:00Z">
              <w:rPr/>
            </w:rPrChange>
          </w:rPr>
          <w:tab/>
        </w:r>
        <w:proofErr w:type="gramStart"/>
        <w:r w:rsidRPr="00D30068">
          <w:rPr>
            <w:b/>
            <w:bCs/>
            <w:rPrChange w:id="524" w:author="Yang Yang" w:date="2021-08-04T23:32:00Z">
              <w:rPr/>
            </w:rPrChange>
          </w:rPr>
          <w:t>:modifier</w:t>
        </w:r>
        <w:proofErr w:type="gramEnd"/>
        <w:r w:rsidRPr="00D30068">
          <w:rPr>
            <w:b/>
            <w:bCs/>
            <w:rPrChange w:id="525" w:author="Yang Yang" w:date="2021-08-04T23:32:00Z">
              <w:rPr/>
            </w:rPrChange>
          </w:rPr>
          <w:t xml:space="preserve"> NIL</w:t>
        </w:r>
      </w:ins>
    </w:p>
    <w:p w14:paraId="6B56D3C3" w14:textId="77777777" w:rsidR="00D30068" w:rsidRPr="00D30068" w:rsidRDefault="00D30068">
      <w:pPr>
        <w:ind w:left="720"/>
        <w:rPr>
          <w:ins w:id="526" w:author="Yang Yang" w:date="2021-08-04T23:32:00Z"/>
          <w:b/>
          <w:bCs/>
          <w:rPrChange w:id="527" w:author="Yang Yang" w:date="2021-08-04T23:32:00Z">
            <w:rPr>
              <w:ins w:id="528" w:author="Yang Yang" w:date="2021-08-04T23:32:00Z"/>
            </w:rPr>
          </w:rPrChange>
        </w:rPr>
        <w:pPrChange w:id="529" w:author="Yang Yang" w:date="2021-08-04T23:32:00Z">
          <w:pPr/>
        </w:pPrChange>
      </w:pPr>
      <w:ins w:id="530" w:author="Yang Yang" w:date="2021-08-04T23:32:00Z">
        <w:r w:rsidRPr="00D30068">
          <w:rPr>
            <w:b/>
            <w:bCs/>
            <w:rPrChange w:id="531" w:author="Yang Yang" w:date="2021-08-04T23:32:00Z">
              <w:rPr/>
            </w:rPrChange>
          </w:rPr>
          <w:tab/>
        </w:r>
        <w:proofErr w:type="gramStart"/>
        <w:r w:rsidRPr="00D30068">
          <w:rPr>
            <w:b/>
            <w:bCs/>
            <w:rPrChange w:id="532" w:author="Yang Yang" w:date="2021-08-04T23:32:00Z">
              <w:rPr/>
            </w:rPrChange>
          </w:rPr>
          <w:t>:action</w:t>
        </w:r>
        <w:proofErr w:type="gramEnd"/>
        <w:r w:rsidRPr="00D30068">
          <w:rPr>
            <w:b/>
            <w:bCs/>
            <w:rPrChange w:id="533" w:author="Yang Yang" w:date="2021-08-04T23:32:00Z">
              <w:rPr/>
            </w:rPrChange>
          </w:rPr>
          <w:t xml:space="preserve"> (let ((parent (context-element ?y)))</w:t>
        </w:r>
      </w:ins>
    </w:p>
    <w:p w14:paraId="7D06CEF5" w14:textId="0594C57D" w:rsidR="00D30068" w:rsidRPr="00D30068" w:rsidRDefault="00D30068">
      <w:pPr>
        <w:ind w:left="720"/>
        <w:rPr>
          <w:ins w:id="534" w:author="Yang Yang" w:date="2021-08-04T23:32:00Z"/>
          <w:b/>
          <w:bCs/>
          <w:rPrChange w:id="535" w:author="Yang Yang" w:date="2021-08-04T23:32:00Z">
            <w:rPr>
              <w:ins w:id="536" w:author="Yang Yang" w:date="2021-08-04T23:32:00Z"/>
            </w:rPr>
          </w:rPrChange>
        </w:rPr>
        <w:pPrChange w:id="537" w:author="Yang Yang" w:date="2021-08-04T23:32:00Z">
          <w:pPr/>
        </w:pPrChange>
      </w:pPr>
      <w:ins w:id="538" w:author="Yang Yang" w:date="2021-08-04T23:32:00Z">
        <w:r w:rsidRPr="00D30068">
          <w:rPr>
            <w:b/>
            <w:bCs/>
            <w:rPrChange w:id="539" w:author="Yang Yang" w:date="2021-08-04T23:32:00Z">
              <w:rPr/>
            </w:rPrChange>
          </w:rPr>
          <w:tab/>
        </w:r>
        <w:r w:rsidRPr="00D30068">
          <w:rPr>
            <w:b/>
            <w:bCs/>
            <w:rPrChange w:id="540" w:author="Yang Yang" w:date="2021-08-04T23:32:00Z">
              <w:rPr/>
            </w:rPrChange>
          </w:rPr>
          <w:tab/>
        </w:r>
        <w:r>
          <w:rPr>
            <w:b/>
            <w:bCs/>
          </w:rPr>
          <w:tab/>
        </w:r>
        <w:r w:rsidRPr="00D30068">
          <w:rPr>
            <w:b/>
            <w:bCs/>
            <w:rPrChange w:id="541" w:author="Yang Yang" w:date="2021-08-04T23:32:00Z">
              <w:rPr/>
            </w:rPrChange>
          </w:rPr>
          <w:t>(</w:t>
        </w:r>
        <w:proofErr w:type="gramStart"/>
        <w:r w:rsidRPr="00D30068">
          <w:rPr>
            <w:b/>
            <w:bCs/>
            <w:rPrChange w:id="542" w:author="Yang Yang" w:date="2021-08-04T23:32:00Z">
              <w:rPr/>
            </w:rPrChange>
          </w:rPr>
          <w:t>loop</w:t>
        </w:r>
        <w:proofErr w:type="gramEnd"/>
        <w:r w:rsidRPr="00D30068">
          <w:rPr>
            <w:b/>
            <w:bCs/>
            <w:rPrChange w:id="543" w:author="Yang Yang" w:date="2021-08-04T23:32:00Z">
              <w:rPr/>
            </w:rPrChange>
          </w:rPr>
          <w:t xml:space="preserve"> for np-</w:t>
        </w:r>
        <w:proofErr w:type="spellStart"/>
        <w:r w:rsidRPr="00D30068">
          <w:rPr>
            <w:b/>
            <w:bCs/>
            <w:rPrChange w:id="544" w:author="Yang Yang" w:date="2021-08-04T23:32:00Z">
              <w:rPr/>
            </w:rPrChange>
          </w:rPr>
          <w:t>ele</w:t>
        </w:r>
        <w:proofErr w:type="spellEnd"/>
        <w:r w:rsidRPr="00D30068">
          <w:rPr>
            <w:b/>
            <w:bCs/>
            <w:rPrChange w:id="545" w:author="Yang Yang" w:date="2021-08-04T23:32:00Z">
              <w:rPr/>
            </w:rPrChange>
          </w:rPr>
          <w:t xml:space="preserve"> in *referral*</w:t>
        </w:r>
      </w:ins>
    </w:p>
    <w:p w14:paraId="093E753C" w14:textId="3769031C" w:rsidR="00D30068" w:rsidRPr="00D30068" w:rsidRDefault="00D30068">
      <w:pPr>
        <w:ind w:left="720"/>
        <w:rPr>
          <w:ins w:id="546" w:author="Yang Yang" w:date="2021-08-04T23:32:00Z"/>
          <w:b/>
          <w:bCs/>
          <w:rPrChange w:id="547" w:author="Yang Yang" w:date="2021-08-04T23:32:00Z">
            <w:rPr>
              <w:ins w:id="548" w:author="Yang Yang" w:date="2021-08-04T23:32:00Z"/>
            </w:rPr>
          </w:rPrChange>
        </w:rPr>
        <w:pPrChange w:id="549" w:author="Yang Yang" w:date="2021-08-04T23:32:00Z">
          <w:pPr/>
        </w:pPrChange>
      </w:pPr>
      <w:ins w:id="550" w:author="Yang Yang" w:date="2021-08-04T23:32:00Z">
        <w:r w:rsidRPr="00D30068">
          <w:rPr>
            <w:b/>
            <w:bCs/>
            <w:rPrChange w:id="551" w:author="Yang Yang" w:date="2021-08-04T23:32:00Z">
              <w:rPr/>
            </w:rPrChange>
          </w:rPr>
          <w:tab/>
        </w:r>
        <w:r w:rsidRPr="00D30068">
          <w:rPr>
            <w:b/>
            <w:bCs/>
            <w:rPrChange w:id="552" w:author="Yang Yang" w:date="2021-08-04T23:32:00Z">
              <w:rPr/>
            </w:rPrChange>
          </w:rPr>
          <w:tab/>
        </w:r>
        <w:r w:rsidRPr="00D30068">
          <w:rPr>
            <w:b/>
            <w:bCs/>
            <w:rPrChange w:id="553" w:author="Yang Yang" w:date="2021-08-04T23:32:00Z">
              <w:rPr/>
            </w:rPrChange>
          </w:rPr>
          <w:tab/>
          <w:t>when (handler-case (simple-is-x-a-y? np-</w:t>
        </w:r>
        <w:proofErr w:type="spellStart"/>
        <w:r w:rsidRPr="00D30068">
          <w:rPr>
            <w:b/>
            <w:bCs/>
            <w:rPrChange w:id="554" w:author="Yang Yang" w:date="2021-08-04T23:32:00Z">
              <w:rPr/>
            </w:rPrChange>
          </w:rPr>
          <w:t>ele</w:t>
        </w:r>
        <w:proofErr w:type="spellEnd"/>
        <w:r w:rsidRPr="00D30068">
          <w:rPr>
            <w:b/>
            <w:bCs/>
            <w:rPrChange w:id="555" w:author="Yang Yang" w:date="2021-08-04T23:32:00Z">
              <w:rPr/>
            </w:rPrChange>
          </w:rPr>
          <w:t xml:space="preserve"> parent) (t nil)) </w:t>
        </w:r>
      </w:ins>
    </w:p>
    <w:p w14:paraId="3C242563" w14:textId="52A91393" w:rsidR="00D30068" w:rsidRPr="00D30068" w:rsidRDefault="00D30068">
      <w:pPr>
        <w:ind w:left="720"/>
        <w:rPr>
          <w:ins w:id="556" w:author="Yang Yang" w:date="2021-08-04T23:32:00Z"/>
          <w:b/>
          <w:bCs/>
          <w:rPrChange w:id="557" w:author="Yang Yang" w:date="2021-08-04T23:32:00Z">
            <w:rPr>
              <w:ins w:id="558" w:author="Yang Yang" w:date="2021-08-04T23:32:00Z"/>
            </w:rPr>
          </w:rPrChange>
        </w:rPr>
        <w:pPrChange w:id="559" w:author="Yang Yang" w:date="2021-08-04T23:32:00Z">
          <w:pPr/>
        </w:pPrChange>
      </w:pPr>
      <w:ins w:id="560" w:author="Yang Yang" w:date="2021-08-04T23:32:00Z">
        <w:r w:rsidRPr="00D30068">
          <w:rPr>
            <w:b/>
            <w:bCs/>
            <w:rPrChange w:id="561" w:author="Yang Yang" w:date="2021-08-04T23:32:00Z">
              <w:rPr/>
            </w:rPrChange>
          </w:rPr>
          <w:tab/>
        </w:r>
        <w:r w:rsidRPr="00D30068">
          <w:rPr>
            <w:b/>
            <w:bCs/>
            <w:rPrChange w:id="562" w:author="Yang Yang" w:date="2021-08-04T23:32:00Z">
              <w:rPr/>
            </w:rPrChange>
          </w:rPr>
          <w:tab/>
        </w:r>
        <w:r w:rsidRPr="00D30068">
          <w:rPr>
            <w:b/>
            <w:bCs/>
            <w:rPrChange w:id="563" w:author="Yang Yang" w:date="2021-08-04T23:32:00Z">
              <w:rPr/>
            </w:rPrChange>
          </w:rPr>
          <w:tab/>
          <w:t>return (x-is-the-y-of-</w:t>
        </w:r>
        <w:proofErr w:type="gramStart"/>
        <w:r w:rsidRPr="00D30068">
          <w:rPr>
            <w:b/>
            <w:bCs/>
            <w:rPrChange w:id="564" w:author="Yang Yang" w:date="2021-08-04T23:32:00Z">
              <w:rPr/>
            </w:rPrChange>
          </w:rPr>
          <w:t>z ?x</w:t>
        </w:r>
        <w:proofErr w:type="gramEnd"/>
        <w:r w:rsidRPr="00D30068">
          <w:rPr>
            <w:b/>
            <w:bCs/>
            <w:rPrChange w:id="565" w:author="Yang Yang" w:date="2021-08-04T23:32:00Z">
              <w:rPr/>
            </w:rPrChange>
          </w:rPr>
          <w:t xml:space="preserve"> ?y np-</w:t>
        </w:r>
        <w:proofErr w:type="spellStart"/>
        <w:r w:rsidRPr="00D30068">
          <w:rPr>
            <w:b/>
            <w:bCs/>
            <w:rPrChange w:id="566" w:author="Yang Yang" w:date="2021-08-04T23:32:00Z">
              <w:rPr/>
            </w:rPrChange>
          </w:rPr>
          <w:t>ele</w:t>
        </w:r>
        <w:proofErr w:type="spellEnd"/>
        <w:r w:rsidRPr="00D30068">
          <w:rPr>
            <w:b/>
            <w:bCs/>
            <w:rPrChange w:id="567" w:author="Yang Yang" w:date="2021-08-04T23:32:00Z">
              <w:rPr/>
            </w:rPrChange>
          </w:rPr>
          <w:t>)))</w:t>
        </w:r>
      </w:ins>
    </w:p>
    <w:p w14:paraId="3485F872" w14:textId="51BB0F58" w:rsidR="00D30068" w:rsidRPr="008C75A9" w:rsidRDefault="00D30068">
      <w:pPr>
        <w:ind w:left="720"/>
        <w:rPr>
          <w:ins w:id="568" w:author="Yang Yang" w:date="2021-08-04T23:10:00Z"/>
        </w:rPr>
        <w:pPrChange w:id="569" w:author="Yang Yang" w:date="2021-08-04T23:32:00Z">
          <w:pPr/>
        </w:pPrChange>
      </w:pPr>
      <w:ins w:id="570" w:author="Yang Yang" w:date="2021-08-04T23:32:00Z">
        <w:r w:rsidRPr="00D30068">
          <w:rPr>
            <w:b/>
            <w:bCs/>
            <w:rPrChange w:id="571" w:author="Yang Yang" w:date="2021-08-04T23:32:00Z">
              <w:rPr/>
            </w:rPrChange>
          </w:rPr>
          <w:tab/>
          <w:t>:doc "create the y of implicit z")</w:t>
        </w:r>
      </w:ins>
    </w:p>
    <w:p w14:paraId="24BCFED4" w14:textId="2E0D2D10" w:rsidR="0082224E" w:rsidRDefault="0082224E" w:rsidP="0082224E">
      <w:pPr>
        <w:rPr>
          <w:ins w:id="572" w:author="Yang Yang" w:date="2021-08-04T23:10:00Z"/>
        </w:rPr>
      </w:pPr>
    </w:p>
    <w:p w14:paraId="23EB74F7" w14:textId="52B38C46" w:rsidR="007043E4" w:rsidRDefault="003308E0" w:rsidP="0082224E">
      <w:pPr>
        <w:rPr>
          <w:ins w:id="573" w:author="Yang Yang" w:date="2021-08-04T23:23:00Z"/>
        </w:rPr>
      </w:pPr>
      <w:ins w:id="574" w:author="Yang Yang" w:date="2021-08-04T23:37:00Z">
        <w:r>
          <w:t>Finally, there’s another way in natural language where type-role are commonly used</w:t>
        </w:r>
      </w:ins>
      <w:ins w:id="575" w:author="Yang Yang" w:date="2021-08-04T23:38:00Z">
        <w:r>
          <w:t xml:space="preserve">: “of B” is in the </w:t>
        </w:r>
      </w:ins>
      <w:ins w:id="576" w:author="Yang Yang" w:date="2021-08-04T23:51:00Z">
        <w:r w:rsidR="007043E4">
          <w:t>agent of state verb</w:t>
        </w:r>
      </w:ins>
      <w:ins w:id="577" w:author="Yang Yang" w:date="2021-08-04T23:52:00Z">
        <w:r w:rsidR="007043E4">
          <w:t xml:space="preserve">, </w:t>
        </w:r>
        <w:proofErr w:type="gramStart"/>
        <w:r w:rsidR="007043E4">
          <w:t>(?x</w:t>
        </w:r>
        <w:proofErr w:type="gramEnd"/>
        <w:r w:rsidR="007043E4">
          <w:t xml:space="preserve"> (“are”) ?y), where ?x is a list </w:t>
        </w:r>
      </w:ins>
      <w:ins w:id="578" w:author="Yang Yang" w:date="2021-08-04T23:53:00Z">
        <w:r w:rsidR="007043E4">
          <w:t xml:space="preserve">of </w:t>
        </w:r>
      </w:ins>
      <w:ins w:id="579" w:author="Yang Yang" w:date="2021-08-04T23:54:00Z">
        <w:r w:rsidR="007043E4">
          <w:t>nouns and ?y is a</w:t>
        </w:r>
      </w:ins>
      <w:ins w:id="580" w:author="Yang Yang" w:date="2021-08-04T23:56:00Z">
        <w:r w:rsidR="007043E4">
          <w:t xml:space="preserve"> symmetric</w:t>
        </w:r>
      </w:ins>
      <w:ins w:id="581" w:author="Yang Yang" w:date="2021-08-04T23:54:00Z">
        <w:r w:rsidR="007043E4">
          <w:t xml:space="preserve"> type-role</w:t>
        </w:r>
      </w:ins>
      <w:ins w:id="582" w:author="Yang Yang" w:date="2021-08-04T23:56:00Z">
        <w:r w:rsidR="007043E4">
          <w:t xml:space="preserve"> (meaning in </w:t>
        </w:r>
      </w:ins>
      <w:ins w:id="583" w:author="Yang Yang" w:date="2021-08-04T23:57:00Z">
        <w:r w:rsidR="007043E4">
          <w:t xml:space="preserve">“A of B” the type of B is the same as the type of “A of B”). Then this construction means every pair of nouns </w:t>
        </w:r>
        <w:proofErr w:type="gramStart"/>
        <w:r w:rsidR="007043E4">
          <w:t>in ?x</w:t>
        </w:r>
        <w:proofErr w:type="gramEnd"/>
        <w:r w:rsidR="007043E4">
          <w:t xml:space="preserve"> could </w:t>
        </w:r>
      </w:ins>
      <w:ins w:id="584" w:author="Yang Yang" w:date="2021-08-05T00:00:00Z">
        <w:r w:rsidR="00E416F0">
          <w:t xml:space="preserve">fit into “A is a ?y of B”. For example, when we </w:t>
        </w:r>
        <w:proofErr w:type="gramStart"/>
        <w:r w:rsidR="00E416F0">
          <w:t>say</w:t>
        </w:r>
        <w:proofErr w:type="gramEnd"/>
        <w:r w:rsidR="00E416F0">
          <w:t xml:space="preserve"> “</w:t>
        </w:r>
      </w:ins>
      <w:ins w:id="585" w:author="Yang Yang" w:date="2021-08-05T00:01:00Z">
        <w:r w:rsidR="00E416F0">
          <w:t>Wesley and Yang are friends”, the construction engine would translate into ‘</w:t>
        </w:r>
        <w:r w:rsidR="00E416F0">
          <w:rPr>
            <w:b/>
            <w:bCs/>
          </w:rPr>
          <w:t>((</w:t>
        </w:r>
      </w:ins>
      <w:ins w:id="586" w:author="Yang Yang" w:date="2021-08-05T00:02:00Z">
        <w:r w:rsidR="00E416F0">
          <w:rPr>
            <w:b/>
            <w:bCs/>
          </w:rPr>
          <w:t>x-is-a-y-of-z {Wesley} {friend} {Yang}) (x-is-a-y-of-z {Yang} {friend} {Wesley}))</w:t>
        </w:r>
        <w:r w:rsidR="00E416F0">
          <w:t xml:space="preserve">. </w:t>
        </w:r>
      </w:ins>
    </w:p>
    <w:p w14:paraId="368ED1BB" w14:textId="5B1E8414" w:rsidR="008C75A9" w:rsidRDefault="008C75A9" w:rsidP="0082224E">
      <w:pPr>
        <w:rPr>
          <w:ins w:id="587" w:author="Yang Yang" w:date="2021-08-05T00:04:00Z"/>
        </w:rPr>
      </w:pPr>
    </w:p>
    <w:p w14:paraId="3CBDE023" w14:textId="7895034A" w:rsidR="00E416F0" w:rsidRDefault="00E416F0" w:rsidP="00E416F0">
      <w:pPr>
        <w:pStyle w:val="Heading3"/>
        <w:rPr>
          <w:ins w:id="588" w:author="Yang Yang" w:date="2021-08-05T00:04:00Z"/>
        </w:rPr>
      </w:pPr>
      <w:bookmarkStart w:id="589" w:name="_Toc81858492"/>
      <w:ins w:id="590" w:author="Yang Yang" w:date="2021-08-05T00:04:00Z">
        <w:r>
          <w:t>Have has relation</w:t>
        </w:r>
        <w:bookmarkEnd w:id="589"/>
      </w:ins>
    </w:p>
    <w:p w14:paraId="07AC29BE" w14:textId="72CA1B3D" w:rsidR="00E416F0" w:rsidRDefault="00E416F0" w:rsidP="00E416F0">
      <w:pPr>
        <w:rPr>
          <w:ins w:id="591" w:author="Yang Yang" w:date="2021-08-05T00:04:00Z"/>
        </w:rPr>
      </w:pPr>
    </w:p>
    <w:p w14:paraId="7860CE29" w14:textId="389A5111" w:rsidR="00E416F0" w:rsidRDefault="00E416F0" w:rsidP="0082224E">
      <w:pPr>
        <w:rPr>
          <w:ins w:id="592" w:author="Yang Yang" w:date="2021-08-05T00:15:00Z"/>
        </w:rPr>
      </w:pPr>
      <w:ins w:id="593" w:author="Yang Yang" w:date="2021-08-05T00:04:00Z">
        <w:r>
          <w:t xml:space="preserve">The </w:t>
        </w:r>
      </w:ins>
      <w:ins w:id="594" w:author="Yang Yang" w:date="2021-08-05T00:05:00Z">
        <w:r>
          <w:t>composition relationship is also a major part in static description</w:t>
        </w:r>
      </w:ins>
      <w:ins w:id="595" w:author="Yang Yang" w:date="2021-08-05T00:07:00Z">
        <w:r>
          <w:t xml:space="preserve">. The most common pattern is </w:t>
        </w:r>
        <w:proofErr w:type="gramStart"/>
        <w:r w:rsidRPr="00E416F0">
          <w:t>(?x</w:t>
        </w:r>
        <w:proofErr w:type="gramEnd"/>
        <w:r w:rsidRPr="00E416F0">
          <w:t xml:space="preserve"> ("has" "have") ?y ?z)</w:t>
        </w:r>
        <w:r>
          <w:t>, where ?x ?z are two nouns a</w:t>
        </w:r>
      </w:ins>
      <w:ins w:id="596" w:author="Yang Yang" w:date="2021-08-05T00:08:00Z">
        <w:r>
          <w:t>nd</w:t>
        </w:r>
      </w:ins>
      <w:ins w:id="597" w:author="Yang Yang" w:date="2021-08-05T00:07:00Z">
        <w:r>
          <w:t xml:space="preserve"> ?y is a </w:t>
        </w:r>
        <w:r>
          <w:rPr>
            <w:b/>
            <w:bCs/>
          </w:rPr>
          <w:t>{number}</w:t>
        </w:r>
      </w:ins>
      <w:ins w:id="598" w:author="Yang Yang" w:date="2021-08-05T00:08:00Z">
        <w:r>
          <w:t>. The way the construction engine represent such relation is still using type-role</w:t>
        </w:r>
      </w:ins>
      <w:ins w:id="599" w:author="Yang Yang" w:date="2021-08-05T00:09:00Z">
        <w:r>
          <w:t xml:space="preserve">: </w:t>
        </w:r>
      </w:ins>
      <w:ins w:id="600" w:author="Yang Yang" w:date="2021-08-05T00:15:00Z">
        <w:r w:rsidR="007F0F2C" w:rsidRPr="007F0F2C">
          <w:rPr>
            <w:b/>
            <w:bCs/>
          </w:rPr>
          <w:t xml:space="preserve">(new-type-role </w:t>
        </w:r>
        <w:proofErr w:type="gramStart"/>
        <w:r w:rsidR="007F0F2C" w:rsidRPr="007F0F2C">
          <w:rPr>
            <w:b/>
            <w:bCs/>
          </w:rPr>
          <w:t>NIL ?x</w:t>
        </w:r>
        <w:proofErr w:type="gramEnd"/>
        <w:r w:rsidR="007F0F2C" w:rsidRPr="007F0F2C">
          <w:rPr>
            <w:b/>
            <w:bCs/>
          </w:rPr>
          <w:t xml:space="preserve"> ?z :n {1} :</w:t>
        </w:r>
        <w:proofErr w:type="spellStart"/>
        <w:r w:rsidR="007F0F2C" w:rsidRPr="007F0F2C">
          <w:rPr>
            <w:b/>
            <w:bCs/>
          </w:rPr>
          <w:t>english</w:t>
        </w:r>
        <w:proofErr w:type="spellEnd"/>
        <w:r w:rsidR="007F0F2C" w:rsidRPr="007F0F2C">
          <w:rPr>
            <w:b/>
            <w:bCs/>
          </w:rPr>
          <w:t xml:space="preserve"> (</w:t>
        </w:r>
        <w:proofErr w:type="spellStart"/>
        <w:r w:rsidR="007F0F2C" w:rsidRPr="007F0F2C">
          <w:rPr>
            <w:b/>
            <w:bCs/>
          </w:rPr>
          <w:t>mapcar</w:t>
        </w:r>
        <w:proofErr w:type="spellEnd"/>
        <w:r w:rsidR="007F0F2C" w:rsidRPr="007F0F2C">
          <w:rPr>
            <w:b/>
            <w:bCs/>
          </w:rPr>
          <w:t xml:space="preserve"> 'car (get-</w:t>
        </w:r>
        <w:proofErr w:type="spellStart"/>
        <w:r w:rsidR="007F0F2C" w:rsidRPr="007F0F2C">
          <w:rPr>
            <w:b/>
            <w:bCs/>
          </w:rPr>
          <w:t>english</w:t>
        </w:r>
        <w:proofErr w:type="spellEnd"/>
        <w:r w:rsidR="007F0F2C" w:rsidRPr="007F0F2C">
          <w:rPr>
            <w:b/>
            <w:bCs/>
          </w:rPr>
          <w:t>-names ?z)))</w:t>
        </w:r>
      </w:ins>
      <w:ins w:id="601" w:author="Yang Yang" w:date="2021-08-05T00:09:00Z">
        <w:r>
          <w:t xml:space="preserve">. For example, taking an input </w:t>
        </w:r>
      </w:ins>
      <w:ins w:id="602" w:author="Yang Yang" w:date="2021-08-05T00:10:00Z">
        <w:r>
          <w:t>“Clyde</w:t>
        </w:r>
      </w:ins>
      <w:ins w:id="603" w:author="Yang Yang" w:date="2021-08-05T00:09:00Z">
        <w:r>
          <w:t xml:space="preserve"> has four legs”</w:t>
        </w:r>
      </w:ins>
      <w:ins w:id="604" w:author="Yang Yang" w:date="2021-08-05T00:10:00Z">
        <w:r>
          <w:t xml:space="preserve">, the </w:t>
        </w:r>
        <w:r w:rsidR="007F0F2C">
          <w:t xml:space="preserve">engine will construct a new type-role </w:t>
        </w:r>
        <w:r w:rsidR="007F0F2C">
          <w:rPr>
            <w:b/>
            <w:bCs/>
          </w:rPr>
          <w:t xml:space="preserve">{leg </w:t>
        </w:r>
      </w:ins>
      <w:ins w:id="605" w:author="Yang Yang" w:date="2021-08-05T00:11:00Z">
        <w:r w:rsidR="007F0F2C">
          <w:rPr>
            <w:b/>
            <w:bCs/>
          </w:rPr>
          <w:t>0-2813}</w:t>
        </w:r>
        <w:r w:rsidR="007F0F2C">
          <w:t xml:space="preserve"> representing the legs of Clyde with external </w:t>
        </w:r>
      </w:ins>
      <w:ins w:id="606" w:author="Yang Yang" w:date="2021-08-05T00:15:00Z">
        <w:r w:rsidR="007F0F2C">
          <w:t>names “leg” and “legs”.</w:t>
        </w:r>
      </w:ins>
    </w:p>
    <w:p w14:paraId="3417C785" w14:textId="1ED429AE" w:rsidR="007F0F2C" w:rsidRDefault="007F0F2C" w:rsidP="0082224E">
      <w:pPr>
        <w:rPr>
          <w:ins w:id="607" w:author="Yang Yang" w:date="2021-08-05T00:20:00Z"/>
        </w:rPr>
      </w:pPr>
      <w:ins w:id="608" w:author="Yang Yang" w:date="2021-08-05T00:15:00Z">
        <w:r>
          <w:t xml:space="preserve">There are two benefits of using type-role to represent this relation: 1. </w:t>
        </w:r>
      </w:ins>
      <w:ins w:id="609" w:author="Yang Yang" w:date="2021-08-05T00:16:00Z">
        <w:r>
          <w:t xml:space="preserve">The creation of this new type-role, in Scone a </w:t>
        </w:r>
        <w:proofErr w:type="spellStart"/>
        <w:r>
          <w:t>has</w:t>
        </w:r>
        <w:proofErr w:type="spellEnd"/>
        <w:r>
          <w:t>-link between</w:t>
        </w:r>
      </w:ins>
      <w:ins w:id="610" w:author="Yang Yang" w:date="2021-08-05T00:17:00Z">
        <w:r>
          <w:t xml:space="preserve"> </w:t>
        </w:r>
        <w:r>
          <w:rPr>
            <w:b/>
            <w:bCs/>
          </w:rPr>
          <w:t>{Clyde}</w:t>
        </w:r>
        <w:r>
          <w:t xml:space="preserve"> and </w:t>
        </w:r>
        <w:r>
          <w:rPr>
            <w:b/>
            <w:bCs/>
          </w:rPr>
          <w:t xml:space="preserve">{leg} </w:t>
        </w:r>
        <w:r>
          <w:t xml:space="preserve">is internally constructed. 2. Due to </w:t>
        </w:r>
      </w:ins>
      <w:ins w:id="611" w:author="Yang Yang" w:date="2021-08-05T00:18:00Z">
        <w:r>
          <w:t xml:space="preserve">this type-role also inherit the names of </w:t>
        </w:r>
        <w:r>
          <w:rPr>
            <w:b/>
            <w:bCs/>
          </w:rPr>
          <w:t>{leg}</w:t>
        </w:r>
      </w:ins>
      <w:ins w:id="612" w:author="Yang Yang" w:date="2021-08-05T00:19:00Z">
        <w:r>
          <w:t>, the system will be able to understand “</w:t>
        </w:r>
      </w:ins>
      <w:ins w:id="613" w:author="Yang Yang" w:date="2021-08-05T00:20:00Z">
        <w:r>
          <w:t xml:space="preserve">Clyde’s legs” in future </w:t>
        </w:r>
        <w:r w:rsidR="00F33524">
          <w:t xml:space="preserve">text. </w:t>
        </w:r>
      </w:ins>
    </w:p>
    <w:p w14:paraId="4C4FC875" w14:textId="466563E6" w:rsidR="00F33524" w:rsidRDefault="00F33524" w:rsidP="0082224E">
      <w:pPr>
        <w:rPr>
          <w:ins w:id="614" w:author="Yang Yang" w:date="2021-08-05T00:20:00Z"/>
        </w:rPr>
      </w:pPr>
    </w:p>
    <w:p w14:paraId="3AB65715" w14:textId="3CDCF016" w:rsidR="00F33524" w:rsidRPr="007F0F2C" w:rsidRDefault="00F33524" w:rsidP="0082224E">
      <w:pPr>
        <w:rPr>
          <w:ins w:id="615" w:author="Yang Yang" w:date="2021-08-05T00:09:00Z"/>
          <w:rPrChange w:id="616" w:author="Yang Yang" w:date="2021-08-05T00:18:00Z">
            <w:rPr>
              <w:ins w:id="617" w:author="Yang Yang" w:date="2021-08-05T00:09:00Z"/>
              <w:b/>
              <w:bCs/>
            </w:rPr>
          </w:rPrChange>
        </w:rPr>
      </w:pPr>
      <w:ins w:id="618" w:author="Yang Yang" w:date="2021-08-05T00:20:00Z">
        <w:r>
          <w:t xml:space="preserve">However, since </w:t>
        </w:r>
      </w:ins>
      <w:ins w:id="619" w:author="Yang Yang" w:date="2021-08-05T00:22:00Z">
        <w:r>
          <w:t xml:space="preserve">the </w:t>
        </w:r>
        <w:proofErr w:type="spellStart"/>
        <w:r>
          <w:t>has</w:t>
        </w:r>
        <w:proofErr w:type="spellEnd"/>
        <w:r>
          <w:t>-link functionality are changing and under review right now in Scone, there’s no sim</w:t>
        </w:r>
      </w:ins>
      <w:ins w:id="620" w:author="Yang Yang" w:date="2021-08-05T00:23:00Z">
        <w:r>
          <w:t xml:space="preserve">ple way to resolve the case where such type-role or a has link has already been constructed and the engine needs to alter or change the </w:t>
        </w:r>
      </w:ins>
      <w:ins w:id="621" w:author="Yang Yang" w:date="2021-08-05T00:24:00Z">
        <w:r>
          <w:t>link</w:t>
        </w:r>
      </w:ins>
      <w:ins w:id="622" w:author="Yang Yang" w:date="2021-08-05T00:23:00Z">
        <w:r>
          <w:t>. This would require some future wor</w:t>
        </w:r>
      </w:ins>
      <w:ins w:id="623" w:author="Yang Yang" w:date="2021-08-05T00:24:00Z">
        <w:r>
          <w:t>k when the functionality of has-link is fully settled.</w:t>
        </w:r>
      </w:ins>
    </w:p>
    <w:p w14:paraId="0CDA62EB" w14:textId="6C96752C" w:rsidR="00E416F0" w:rsidRDefault="00E416F0" w:rsidP="0082224E">
      <w:pPr>
        <w:rPr>
          <w:ins w:id="624" w:author="Yang Yang" w:date="2021-09-03T12:07:00Z"/>
          <w:b/>
          <w:bCs/>
        </w:rPr>
      </w:pPr>
    </w:p>
    <w:p w14:paraId="631A00D5" w14:textId="1CA9B454" w:rsidR="00915B56" w:rsidRDefault="00915B56" w:rsidP="00915B56">
      <w:pPr>
        <w:pStyle w:val="Heading3"/>
        <w:rPr>
          <w:ins w:id="625" w:author="Yang Yang" w:date="2021-09-03T12:10:00Z"/>
        </w:rPr>
      </w:pPr>
      <w:bookmarkStart w:id="626" w:name="_Toc81858493"/>
      <w:ins w:id="627" w:author="Yang Yang" w:date="2021-09-03T12:07:00Z">
        <w:r>
          <w:t xml:space="preserve">Modifiers </w:t>
        </w:r>
      </w:ins>
      <w:ins w:id="628" w:author="Yang Yang" w:date="2021-09-03T12:08:00Z">
        <w:r>
          <w:t xml:space="preserve">and </w:t>
        </w:r>
      </w:ins>
      <w:ins w:id="629" w:author="Yang Yang" w:date="2021-09-03T12:10:00Z">
        <w:r>
          <w:t>prepositional phrase</w:t>
        </w:r>
        <w:bookmarkEnd w:id="626"/>
      </w:ins>
    </w:p>
    <w:p w14:paraId="5B354FE5" w14:textId="28AA821C" w:rsidR="00915B56" w:rsidRDefault="00915B56" w:rsidP="00915B56">
      <w:pPr>
        <w:rPr>
          <w:ins w:id="630" w:author="Yang Yang" w:date="2021-09-03T12:11:00Z"/>
        </w:rPr>
      </w:pPr>
    </w:p>
    <w:p w14:paraId="304E25A5" w14:textId="34D717E8" w:rsidR="00915B56" w:rsidRDefault="001A56B7" w:rsidP="00915B56">
      <w:pPr>
        <w:rPr>
          <w:ins w:id="631" w:author="Yang Yang" w:date="2021-09-05T13:01:00Z"/>
        </w:rPr>
      </w:pPr>
      <w:ins w:id="632" w:author="Yang Yang" w:date="2021-09-04T11:56:00Z">
        <w:r>
          <w:t xml:space="preserve">When definition new constructions, one could also add modifiers to the variables. </w:t>
        </w:r>
      </w:ins>
      <w:ins w:id="633" w:author="Yang Yang" w:date="2021-09-04T12:11:00Z">
        <w:r>
          <w:t xml:space="preserve">Modifiers are used to </w:t>
        </w:r>
      </w:ins>
      <w:ins w:id="634" w:author="Yang Yang" w:date="2021-09-04T12:12:00Z">
        <w:r>
          <w:t>affect the variable construction, for example add a</w:t>
        </w:r>
      </w:ins>
      <w:ins w:id="635" w:author="Yang Yang" w:date="2021-09-04T12:39:00Z">
        <w:r>
          <w:t xml:space="preserve"> context</w:t>
        </w:r>
      </w:ins>
      <w:ins w:id="636" w:author="Yang Yang" w:date="2021-09-04T12:40:00Z">
        <w:r>
          <w:t xml:space="preserve"> or tense etc. Prepositional phrases </w:t>
        </w:r>
      </w:ins>
      <w:ins w:id="637" w:author="Yang Yang" w:date="2021-09-05T12:40:00Z">
        <w:r>
          <w:rPr>
            <w:rFonts w:hint="eastAsia"/>
          </w:rPr>
          <w:t>are</w:t>
        </w:r>
        <w:r>
          <w:t xml:space="preserve"> </w:t>
        </w:r>
      </w:ins>
      <w:ins w:id="638" w:author="Yang Yang" w:date="2021-09-04T12:40:00Z">
        <w:r>
          <w:t>where context modifiers</w:t>
        </w:r>
      </w:ins>
      <w:ins w:id="639" w:author="Yang Yang" w:date="2021-09-05T12:11:00Z">
        <w:r>
          <w:t xml:space="preserve"> </w:t>
        </w:r>
      </w:ins>
      <w:ins w:id="640" w:author="Yang Yang" w:date="2021-09-05T12:42:00Z">
        <w:r>
          <w:t xml:space="preserve">are used to specify the context of the describing element. For example, </w:t>
        </w:r>
      </w:ins>
      <w:ins w:id="641" w:author="Yang Yang" w:date="2021-09-05T12:43:00Z">
        <w:r>
          <w:t>considering</w:t>
        </w:r>
      </w:ins>
      <w:ins w:id="642" w:author="Yang Yang" w:date="2021-09-05T12:42:00Z">
        <w:r>
          <w:t xml:space="preserve"> “</w:t>
        </w:r>
      </w:ins>
      <w:ins w:id="643" w:author="Yang Yang" w:date="2021-09-05T12:46:00Z">
        <w:r>
          <w:t>Elephants are grey in Africa</w:t>
        </w:r>
      </w:ins>
      <w:ins w:id="644" w:author="Yang Yang" w:date="2021-09-05T12:43:00Z">
        <w:r>
          <w:t xml:space="preserve">”, </w:t>
        </w:r>
      </w:ins>
      <w:ins w:id="645" w:author="Yang Yang" w:date="2021-09-05T12:47:00Z">
        <w:r>
          <w:t xml:space="preserve">it matches with the construction </w:t>
        </w:r>
        <w:r w:rsidRPr="001A56B7">
          <w:rPr>
            <w:b/>
            <w:bCs/>
            <w:rPrChange w:id="646" w:author="Yang Yang" w:date="2021-09-05T12:47:00Z">
              <w:rPr/>
            </w:rPrChange>
          </w:rPr>
          <w:t>(</w:t>
        </w:r>
        <w:proofErr w:type="gramStart"/>
        <w:r w:rsidRPr="001A56B7">
          <w:rPr>
            <w:b/>
            <w:bCs/>
            <w:rPrChange w:id="647" w:author="Yang Yang" w:date="2021-09-05T12:47:00Z">
              <w:rPr/>
            </w:rPrChange>
          </w:rPr>
          <w:t>(?x</w:t>
        </w:r>
        <w:proofErr w:type="gramEnd"/>
        <w:r w:rsidRPr="001A56B7">
          <w:rPr>
            <w:b/>
            <w:bCs/>
            <w:rPrChange w:id="648" w:author="Yang Yang" w:date="2021-09-05T12:47:00Z">
              <w:rPr/>
            </w:rPrChange>
          </w:rPr>
          <w:t xml:space="preserve"> :relation) (?y {place} :noun))</w:t>
        </w:r>
        <w:r>
          <w:t xml:space="preserve">. </w:t>
        </w:r>
      </w:ins>
      <w:ins w:id="649" w:author="Yang Yang" w:date="2021-09-05T12:54:00Z">
        <w:r>
          <w:t xml:space="preserve">The system would want to create the is-a link between </w:t>
        </w:r>
        <w:r>
          <w:rPr>
            <w:b/>
            <w:bCs/>
          </w:rPr>
          <w:t xml:space="preserve">{elephant} </w:t>
        </w:r>
        <w:r>
          <w:t xml:space="preserve">and </w:t>
        </w:r>
        <w:r>
          <w:rPr>
            <w:b/>
            <w:bCs/>
          </w:rPr>
          <w:t>{grey thing}</w:t>
        </w:r>
        <w:r>
          <w:t xml:space="preserve"> under the context </w:t>
        </w:r>
        <w:r>
          <w:rPr>
            <w:b/>
            <w:bCs/>
          </w:rPr>
          <w:t>{Africa}</w:t>
        </w:r>
      </w:ins>
      <w:ins w:id="650" w:author="Yang Yang" w:date="2021-09-05T12:55:00Z">
        <w:r>
          <w:t xml:space="preserve">. Therefore, the construction would first </w:t>
        </w:r>
        <w:r>
          <w:lastRenderedPageBreak/>
          <w:t xml:space="preserve">specify a </w:t>
        </w:r>
        <w:r w:rsidRPr="001A56B7">
          <w:rPr>
            <w:b/>
            <w:bCs/>
            <w:rPrChange w:id="651" w:author="Yang Yang" w:date="2021-09-05T12:55:00Z">
              <w:rPr/>
            </w:rPrChange>
          </w:rPr>
          <w:t>(new-</w:t>
        </w:r>
        <w:proofErr w:type="spellStart"/>
        <w:r w:rsidRPr="001A56B7">
          <w:rPr>
            <w:b/>
            <w:bCs/>
            <w:rPrChange w:id="652" w:author="Yang Yang" w:date="2021-09-05T12:55:00Z">
              <w:rPr/>
            </w:rPrChange>
          </w:rPr>
          <w:t>indv</w:t>
        </w:r>
        <w:proofErr w:type="spellEnd"/>
        <w:r w:rsidRPr="001A56B7">
          <w:rPr>
            <w:b/>
            <w:bCs/>
            <w:rPrChange w:id="653" w:author="Yang Yang" w:date="2021-09-05T12:55:00Z">
              <w:rPr/>
            </w:rPrChange>
          </w:rPr>
          <w:t xml:space="preserve"> nil {place})</w:t>
        </w:r>
        <w:r>
          <w:t xml:space="preserve"> as a modifier </w:t>
        </w:r>
        <w:proofErr w:type="gramStart"/>
        <w:r>
          <w:t xml:space="preserve">for </w:t>
        </w:r>
        <w:r>
          <w:rPr>
            <w:b/>
            <w:bCs/>
          </w:rPr>
          <w:t>?x</w:t>
        </w:r>
        <w:proofErr w:type="gramEnd"/>
        <w:r>
          <w:t xml:space="preserve"> and then in action</w:t>
        </w:r>
      </w:ins>
      <w:ins w:id="654" w:author="Yang Yang" w:date="2021-09-05T12:56:00Z">
        <w:r>
          <w:t xml:space="preserve"> use is-a link to connect the context of </w:t>
        </w:r>
        <w:r>
          <w:rPr>
            <w:b/>
            <w:bCs/>
          </w:rPr>
          <w:t xml:space="preserve">?x </w:t>
        </w:r>
        <w:r>
          <w:t xml:space="preserve">and </w:t>
        </w:r>
        <w:r>
          <w:rPr>
            <w:b/>
            <w:bCs/>
          </w:rPr>
          <w:t>{Africa}</w:t>
        </w:r>
      </w:ins>
      <w:ins w:id="655" w:author="Yang Yang" w:date="2021-09-05T12:59:00Z">
        <w:r>
          <w:t xml:space="preserve">. </w:t>
        </w:r>
      </w:ins>
      <w:ins w:id="656" w:author="Yang Yang" w:date="2021-09-05T13:01:00Z">
        <w:r>
          <w:t>The construction for location prepositional phrase is as follow:</w:t>
        </w:r>
      </w:ins>
    </w:p>
    <w:p w14:paraId="3ABCDC6C" w14:textId="77777777" w:rsidR="001A56B7" w:rsidRPr="001A56B7" w:rsidRDefault="001A56B7" w:rsidP="00915B56">
      <w:pPr>
        <w:rPr>
          <w:ins w:id="657" w:author="Yang Yang" w:date="2021-09-03T12:07:00Z"/>
          <w:rPrChange w:id="658" w:author="Yang Yang" w:date="2021-09-05T12:56:00Z">
            <w:rPr>
              <w:ins w:id="659" w:author="Yang Yang" w:date="2021-09-03T12:07:00Z"/>
            </w:rPr>
          </w:rPrChange>
        </w:rPr>
        <w:pPrChange w:id="660" w:author="Yang Yang" w:date="2021-09-03T12:10:00Z">
          <w:pPr/>
        </w:pPrChange>
      </w:pPr>
    </w:p>
    <w:p w14:paraId="71DA84AC" w14:textId="7298D97D" w:rsidR="009A42E4" w:rsidRPr="009A42E4" w:rsidRDefault="009A42E4" w:rsidP="009A42E4">
      <w:pPr>
        <w:rPr>
          <w:ins w:id="661" w:author="Yang Yang" w:date="2021-09-05T21:42:00Z"/>
          <w:b/>
          <w:bCs/>
        </w:rPr>
      </w:pPr>
      <w:ins w:id="662" w:author="Yang Yang" w:date="2021-09-05T21:42:00Z">
        <w:r w:rsidRPr="009A42E4">
          <w:rPr>
            <w:b/>
            <w:bCs/>
          </w:rPr>
          <w:t>(</w:t>
        </w:r>
        <w:proofErr w:type="gramStart"/>
        <w:r w:rsidRPr="009A42E4">
          <w:rPr>
            <w:b/>
            <w:bCs/>
          </w:rPr>
          <w:t>new</w:t>
        </w:r>
        <w:proofErr w:type="gramEnd"/>
        <w:r w:rsidRPr="009A42E4">
          <w:rPr>
            <w:b/>
            <w:bCs/>
          </w:rPr>
          <w:t xml:space="preserve">-construction </w:t>
        </w:r>
      </w:ins>
    </w:p>
    <w:p w14:paraId="6720A51B" w14:textId="77777777" w:rsidR="009A42E4" w:rsidRPr="009A42E4" w:rsidRDefault="009A42E4" w:rsidP="009A42E4">
      <w:pPr>
        <w:rPr>
          <w:ins w:id="663" w:author="Yang Yang" w:date="2021-09-05T21:42:00Z"/>
          <w:b/>
          <w:bCs/>
        </w:rPr>
      </w:pPr>
      <w:ins w:id="664" w:author="Yang Yang" w:date="2021-09-05T21:42:00Z">
        <w:r w:rsidRPr="009A42E4">
          <w:rPr>
            <w:b/>
            <w:bCs/>
          </w:rPr>
          <w:tab/>
        </w:r>
        <w:proofErr w:type="gramStart"/>
        <w:r w:rsidRPr="009A42E4">
          <w:rPr>
            <w:b/>
            <w:bCs/>
          </w:rPr>
          <w:t>:variables</w:t>
        </w:r>
        <w:proofErr w:type="gramEnd"/>
        <w:r w:rsidRPr="009A42E4">
          <w:rPr>
            <w:b/>
            <w:bCs/>
          </w:rPr>
          <w:t xml:space="preserve"> ((?x :relation) (?y {place} :noun))</w:t>
        </w:r>
      </w:ins>
    </w:p>
    <w:p w14:paraId="6A6AE8EE" w14:textId="77777777" w:rsidR="009A42E4" w:rsidRPr="009A42E4" w:rsidRDefault="009A42E4" w:rsidP="009A42E4">
      <w:pPr>
        <w:rPr>
          <w:ins w:id="665" w:author="Yang Yang" w:date="2021-09-05T21:42:00Z"/>
          <w:b/>
          <w:bCs/>
        </w:rPr>
      </w:pPr>
      <w:ins w:id="666" w:author="Yang Yang" w:date="2021-09-05T21:42:00Z">
        <w:r w:rsidRPr="009A42E4">
          <w:rPr>
            <w:b/>
            <w:bCs/>
          </w:rPr>
          <w:tab/>
        </w:r>
        <w:proofErr w:type="gramStart"/>
        <w:r w:rsidRPr="009A42E4">
          <w:rPr>
            <w:b/>
            <w:bCs/>
          </w:rPr>
          <w:t>:pattern</w:t>
        </w:r>
        <w:proofErr w:type="gramEnd"/>
        <w:r w:rsidRPr="009A42E4">
          <w:rPr>
            <w:b/>
            <w:bCs/>
          </w:rPr>
          <w:t xml:space="preserve"> (?x ("in" "at" "on") ?y)</w:t>
        </w:r>
      </w:ins>
    </w:p>
    <w:p w14:paraId="2276D06C" w14:textId="77777777" w:rsidR="009A42E4" w:rsidRPr="009A42E4" w:rsidRDefault="009A42E4" w:rsidP="009A42E4">
      <w:pPr>
        <w:rPr>
          <w:ins w:id="667" w:author="Yang Yang" w:date="2021-09-05T21:42:00Z"/>
          <w:b/>
          <w:bCs/>
        </w:rPr>
      </w:pPr>
      <w:ins w:id="668" w:author="Yang Yang" w:date="2021-09-05T21:42:00Z">
        <w:r w:rsidRPr="009A42E4">
          <w:rPr>
            <w:b/>
            <w:bCs/>
          </w:rPr>
          <w:tab/>
        </w:r>
        <w:proofErr w:type="gramStart"/>
        <w:r w:rsidRPr="009A42E4">
          <w:rPr>
            <w:b/>
            <w:bCs/>
          </w:rPr>
          <w:t>:ret</w:t>
        </w:r>
        <w:proofErr w:type="gramEnd"/>
        <w:r w:rsidRPr="009A42E4">
          <w:rPr>
            <w:b/>
            <w:bCs/>
          </w:rPr>
          <w:t>-tag :relation</w:t>
        </w:r>
      </w:ins>
    </w:p>
    <w:p w14:paraId="43269088" w14:textId="77777777" w:rsidR="009A42E4" w:rsidRPr="009A42E4" w:rsidRDefault="009A42E4" w:rsidP="009A42E4">
      <w:pPr>
        <w:rPr>
          <w:ins w:id="669" w:author="Yang Yang" w:date="2021-09-05T21:42:00Z"/>
          <w:b/>
          <w:bCs/>
        </w:rPr>
      </w:pPr>
      <w:ins w:id="670" w:author="Yang Yang" w:date="2021-09-05T21:42:00Z">
        <w:r w:rsidRPr="009A42E4">
          <w:rPr>
            <w:b/>
            <w:bCs/>
          </w:rPr>
          <w:tab/>
        </w:r>
        <w:proofErr w:type="gramStart"/>
        <w:r w:rsidRPr="009A42E4">
          <w:rPr>
            <w:b/>
            <w:bCs/>
          </w:rPr>
          <w:t>:modifier</w:t>
        </w:r>
        <w:proofErr w:type="gramEnd"/>
        <w:r w:rsidRPr="009A42E4">
          <w:rPr>
            <w:b/>
            <w:bCs/>
          </w:rPr>
          <w:t xml:space="preserve"> ((?x (new-</w:t>
        </w:r>
        <w:proofErr w:type="spellStart"/>
        <w:r w:rsidRPr="009A42E4">
          <w:rPr>
            <w:b/>
            <w:bCs/>
          </w:rPr>
          <w:t>indv</w:t>
        </w:r>
        <w:proofErr w:type="spellEnd"/>
        <w:r w:rsidRPr="009A42E4">
          <w:rPr>
            <w:b/>
            <w:bCs/>
          </w:rPr>
          <w:t xml:space="preserve"> nil {place})))</w:t>
        </w:r>
      </w:ins>
    </w:p>
    <w:p w14:paraId="39838E51" w14:textId="77777777" w:rsidR="009A42E4" w:rsidRPr="009A42E4" w:rsidRDefault="009A42E4" w:rsidP="009A42E4">
      <w:pPr>
        <w:rPr>
          <w:ins w:id="671" w:author="Yang Yang" w:date="2021-09-05T21:42:00Z"/>
          <w:b/>
          <w:bCs/>
        </w:rPr>
      </w:pPr>
      <w:ins w:id="672" w:author="Yang Yang" w:date="2021-09-05T21:42:00Z">
        <w:r w:rsidRPr="009A42E4">
          <w:rPr>
            <w:b/>
            <w:bCs/>
          </w:rPr>
          <w:tab/>
        </w:r>
        <w:proofErr w:type="gramStart"/>
        <w:r w:rsidRPr="009A42E4">
          <w:rPr>
            <w:b/>
            <w:bCs/>
          </w:rPr>
          <w:t>:action</w:t>
        </w:r>
        <w:proofErr w:type="gramEnd"/>
        <w:r w:rsidRPr="009A42E4">
          <w:rPr>
            <w:b/>
            <w:bCs/>
          </w:rPr>
          <w:t xml:space="preserve"> (</w:t>
        </w:r>
        <w:proofErr w:type="spellStart"/>
        <w:r w:rsidRPr="009A42E4">
          <w:rPr>
            <w:b/>
            <w:bCs/>
          </w:rPr>
          <w:t>progn</w:t>
        </w:r>
        <w:proofErr w:type="spellEnd"/>
      </w:ins>
    </w:p>
    <w:p w14:paraId="06F79C43" w14:textId="3FCD6BD4" w:rsidR="009A42E4" w:rsidRPr="009A42E4" w:rsidRDefault="009A42E4" w:rsidP="009A42E4">
      <w:pPr>
        <w:rPr>
          <w:ins w:id="673" w:author="Yang Yang" w:date="2021-09-05T21:42:00Z"/>
          <w:b/>
          <w:bCs/>
        </w:rPr>
      </w:pPr>
      <w:ins w:id="674" w:author="Yang Yang" w:date="2021-09-05T21:42:00Z">
        <w:r w:rsidRPr="009A42E4">
          <w:rPr>
            <w:b/>
            <w:bCs/>
          </w:rPr>
          <w:tab/>
        </w:r>
        <w:r w:rsidRPr="009A42E4">
          <w:rPr>
            <w:b/>
            <w:bCs/>
          </w:rPr>
          <w:tab/>
        </w:r>
      </w:ins>
      <w:ins w:id="675" w:author="Yang Yang" w:date="2021-09-05T21:45:00Z">
        <w:r>
          <w:rPr>
            <w:b/>
            <w:bCs/>
          </w:rPr>
          <w:tab/>
        </w:r>
      </w:ins>
      <w:ins w:id="676" w:author="Yang Yang" w:date="2021-09-05T21:42:00Z">
        <w:r w:rsidRPr="009A42E4">
          <w:rPr>
            <w:b/>
            <w:bCs/>
          </w:rPr>
          <w:t>(new-is-a (context-</w:t>
        </w:r>
        <w:proofErr w:type="gramStart"/>
        <w:r w:rsidRPr="009A42E4">
          <w:rPr>
            <w:b/>
            <w:bCs/>
          </w:rPr>
          <w:t>element ?x</w:t>
        </w:r>
        <w:proofErr w:type="gramEnd"/>
        <w:r w:rsidRPr="009A42E4">
          <w:rPr>
            <w:b/>
            <w:bCs/>
          </w:rPr>
          <w:t>) ?y)</w:t>
        </w:r>
      </w:ins>
    </w:p>
    <w:p w14:paraId="643259DB" w14:textId="46AE7E61" w:rsidR="009A42E4" w:rsidRPr="009A42E4" w:rsidRDefault="009A42E4" w:rsidP="009A42E4">
      <w:pPr>
        <w:rPr>
          <w:ins w:id="677" w:author="Yang Yang" w:date="2021-09-05T21:42:00Z"/>
          <w:b/>
          <w:bCs/>
        </w:rPr>
      </w:pPr>
      <w:ins w:id="678" w:author="Yang Yang" w:date="2021-09-05T21:42:00Z">
        <w:r w:rsidRPr="009A42E4">
          <w:rPr>
            <w:b/>
            <w:bCs/>
          </w:rPr>
          <w:tab/>
        </w:r>
        <w:r w:rsidRPr="009A42E4">
          <w:rPr>
            <w:b/>
            <w:bCs/>
          </w:rPr>
          <w:tab/>
        </w:r>
        <w:r w:rsidRPr="009A42E4">
          <w:rPr>
            <w:b/>
            <w:bCs/>
          </w:rPr>
          <w:tab/>
        </w:r>
        <w:proofErr w:type="gramStart"/>
        <w:r w:rsidRPr="009A42E4">
          <w:rPr>
            <w:b/>
            <w:bCs/>
          </w:rPr>
          <w:t>?x</w:t>
        </w:r>
        <w:proofErr w:type="gramEnd"/>
        <w:r w:rsidRPr="009A42E4">
          <w:rPr>
            <w:b/>
            <w:bCs/>
          </w:rPr>
          <w:t>)</w:t>
        </w:r>
      </w:ins>
    </w:p>
    <w:p w14:paraId="255C14D7" w14:textId="6CDC97BB" w:rsidR="00915B56" w:rsidRDefault="009A42E4" w:rsidP="009A42E4">
      <w:pPr>
        <w:rPr>
          <w:ins w:id="679" w:author="Yang Yang" w:date="2021-09-05T21:42:00Z"/>
          <w:b/>
          <w:bCs/>
        </w:rPr>
      </w:pPr>
      <w:ins w:id="680" w:author="Yang Yang" w:date="2021-09-05T21:42:00Z">
        <w:r w:rsidRPr="009A42E4">
          <w:rPr>
            <w:b/>
            <w:bCs/>
          </w:rPr>
          <w:tab/>
          <w:t>:doc "location prepositional phrase")</w:t>
        </w:r>
      </w:ins>
    </w:p>
    <w:p w14:paraId="65B5C7F5" w14:textId="09C4F8EB" w:rsidR="009A42E4" w:rsidRDefault="009A42E4" w:rsidP="009A42E4">
      <w:pPr>
        <w:rPr>
          <w:ins w:id="681" w:author="Yang Yang" w:date="2021-09-05T21:42:00Z"/>
          <w:b/>
          <w:bCs/>
        </w:rPr>
      </w:pPr>
    </w:p>
    <w:p w14:paraId="63B24253" w14:textId="7146B3E6" w:rsidR="00A37C82" w:rsidRDefault="009A42E4" w:rsidP="009A42E4">
      <w:pPr>
        <w:rPr>
          <w:ins w:id="682" w:author="Yang Yang" w:date="2021-09-05T22:40:00Z"/>
        </w:rPr>
      </w:pPr>
      <w:ins w:id="683" w:author="Yang Yang" w:date="2021-09-05T21:42:00Z">
        <w:r>
          <w:t xml:space="preserve">Similarly, one could </w:t>
        </w:r>
      </w:ins>
      <w:ins w:id="684" w:author="Yang Yang" w:date="2021-09-05T21:43:00Z">
        <w:r>
          <w:t>also</w:t>
        </w:r>
      </w:ins>
      <w:ins w:id="685" w:author="Yang Yang" w:date="2021-09-05T21:42:00Z">
        <w:r>
          <w:t xml:space="preserve"> define constructions for </w:t>
        </w:r>
      </w:ins>
      <w:ins w:id="686" w:author="Yang Yang" w:date="2021-09-05T21:43:00Z">
        <w:r>
          <w:t>other types of prepositional</w:t>
        </w:r>
      </w:ins>
      <w:ins w:id="687" w:author="Yang Yang" w:date="2021-09-05T21:44:00Z">
        <w:r>
          <w:t xml:space="preserve"> </w:t>
        </w:r>
      </w:ins>
      <w:ins w:id="688" w:author="Yang Yang" w:date="2021-09-05T21:45:00Z">
        <w:r>
          <w:t>phrase</w:t>
        </w:r>
      </w:ins>
      <w:ins w:id="689" w:author="Yang Yang" w:date="2021-09-05T21:52:00Z">
        <w:r>
          <w:t xml:space="preserve"> </w:t>
        </w:r>
      </w:ins>
      <w:ins w:id="690" w:author="Yang Yang" w:date="2021-09-05T21:54:00Z">
        <w:r>
          <w:t xml:space="preserve">like time etc. </w:t>
        </w:r>
      </w:ins>
    </w:p>
    <w:p w14:paraId="1C59FF1B" w14:textId="77777777" w:rsidR="00A37C82" w:rsidRPr="009A42E4" w:rsidRDefault="00A37C82" w:rsidP="009A42E4">
      <w:pPr>
        <w:rPr>
          <w:ins w:id="691" w:author="Yang Yang" w:date="2021-08-04T23:23:00Z"/>
          <w:rPrChange w:id="692" w:author="Yang Yang" w:date="2021-09-05T21:42:00Z">
            <w:rPr>
              <w:ins w:id="693" w:author="Yang Yang" w:date="2021-08-04T23:23:00Z"/>
            </w:rPr>
          </w:rPrChange>
        </w:rPr>
      </w:pPr>
    </w:p>
    <w:p w14:paraId="0DF00A3C" w14:textId="39AFA596" w:rsidR="004F4683" w:rsidRDefault="004F4683" w:rsidP="004F4683">
      <w:pPr>
        <w:pStyle w:val="Heading2"/>
      </w:pPr>
      <w:bookmarkStart w:id="694" w:name="_Toc81858494"/>
      <w:r>
        <w:t>Matcher</w:t>
      </w:r>
      <w:r w:rsidR="00A545D7">
        <w:t xml:space="preserve"> and Constructor</w:t>
      </w:r>
      <w:bookmarkEnd w:id="694"/>
    </w:p>
    <w:p w14:paraId="2F2EDEF5" w14:textId="342C2CF4" w:rsidR="004F4683" w:rsidRDefault="004F4683" w:rsidP="004F4683"/>
    <w:p w14:paraId="1DC55F37" w14:textId="6B055DB9" w:rsidR="004F4683" w:rsidRDefault="004F4683" w:rsidP="004F4683">
      <w:r>
        <w:t xml:space="preserve">The </w:t>
      </w:r>
      <w:r w:rsidR="00A545D7">
        <w:t xml:space="preserve">Matcher </w:t>
      </w:r>
      <w:r>
        <w:t xml:space="preserve">takes in a </w:t>
      </w:r>
      <w:r w:rsidR="00B461E9">
        <w:t>raw text and a construction</w:t>
      </w:r>
      <w:r w:rsidR="00A545D7">
        <w:t xml:space="preserve">, </w:t>
      </w:r>
      <w:r w:rsidR="00B461E9">
        <w:t xml:space="preserve">tries to match the text with the pattern of the construction </w:t>
      </w:r>
      <w:r w:rsidR="00A545D7">
        <w:t xml:space="preserve">and returns the values of the variables in the construction. </w:t>
      </w:r>
    </w:p>
    <w:p w14:paraId="7478327D" w14:textId="34596A55" w:rsidR="00A545D7" w:rsidRDefault="00A545D7" w:rsidP="004F4683">
      <w:r>
        <w:t xml:space="preserve">The Constructor is responsible for iterating over all constructions and use the Matcher </w:t>
      </w:r>
      <w:r w:rsidR="00FA2E59">
        <w:t xml:space="preserve">to match every construction with the </w:t>
      </w:r>
      <w:r w:rsidR="008B2554">
        <w:t xml:space="preserve">text and apply the construction action. The Constructor collects every possible result, </w:t>
      </w:r>
      <w:proofErr w:type="gramStart"/>
      <w:r w:rsidR="00B67503">
        <w:t>tag</w:t>
      </w:r>
      <w:proofErr w:type="gramEnd"/>
      <w:r w:rsidR="008B2554">
        <w:t xml:space="preserve"> and the </w:t>
      </w:r>
      <w:r w:rsidR="00B74F91">
        <w:t>after-construction</w:t>
      </w:r>
      <w:r w:rsidR="008B2554">
        <w:t xml:space="preserve"> context.</w:t>
      </w:r>
    </w:p>
    <w:p w14:paraId="19FA72F5" w14:textId="3818D0CF" w:rsidR="00A545D7" w:rsidRDefault="00A545D7" w:rsidP="004F4683"/>
    <w:p w14:paraId="2B0F6AB2" w14:textId="37B51D5B" w:rsidR="00A545D7" w:rsidRDefault="00A545D7" w:rsidP="004F4683">
      <w:r>
        <w:t xml:space="preserve">First, the system will tokenize the text </w:t>
      </w:r>
      <w:r w:rsidR="00712420">
        <w:t>into word list. Currently the system just uses a naïve tokenizer that split the text by space</w:t>
      </w:r>
      <w:r w:rsidR="00B67503">
        <w:t xml:space="preserve"> and treat comma as a separate token. </w:t>
      </w:r>
    </w:p>
    <w:p w14:paraId="46275F6A" w14:textId="1C6FE649" w:rsidR="00712420" w:rsidRDefault="00712420" w:rsidP="004F4683"/>
    <w:p w14:paraId="2ACDC1D9" w14:textId="15720719" w:rsidR="00FA2E59" w:rsidRDefault="00FA2E59" w:rsidP="004F4683">
      <w:r>
        <w:t xml:space="preserve">Then, we can define a </w:t>
      </w:r>
      <w:proofErr w:type="spellStart"/>
      <w:r w:rsidRPr="00FA2E59">
        <w:rPr>
          <w:b/>
          <w:bCs/>
        </w:rPr>
        <w:t>varible</w:t>
      </w:r>
      <w:proofErr w:type="spellEnd"/>
      <w:r w:rsidRPr="00FA2E59">
        <w:rPr>
          <w:b/>
          <w:bCs/>
        </w:rPr>
        <w:t>-match</w:t>
      </w:r>
      <w:r>
        <w:t xml:space="preserve"> and a </w:t>
      </w:r>
      <w:r w:rsidRPr="00FA2E59">
        <w:rPr>
          <w:b/>
          <w:bCs/>
        </w:rPr>
        <w:t>one-</w:t>
      </w:r>
      <w:proofErr w:type="spellStart"/>
      <w:r w:rsidRPr="00FA2E59">
        <w:rPr>
          <w:b/>
          <w:bCs/>
        </w:rPr>
        <w:t>ele</w:t>
      </w:r>
      <w:proofErr w:type="spellEnd"/>
      <w:r w:rsidRPr="00FA2E59">
        <w:rPr>
          <w:b/>
          <w:bCs/>
        </w:rPr>
        <w:t>-match</w:t>
      </w:r>
      <w:r>
        <w:t xml:space="preserve"> function. Below is the </w:t>
      </w:r>
      <w:r w:rsidR="00D27D9C">
        <w:t>pseudo</w:t>
      </w:r>
      <w:r>
        <w:t xml:space="preserve"> code:</w:t>
      </w:r>
    </w:p>
    <w:p w14:paraId="7048120F" w14:textId="3C6B42F6" w:rsidR="00FA2E59" w:rsidRDefault="00FA2E59" w:rsidP="004F4683">
      <w:pPr>
        <w:rPr>
          <w:b/>
          <w:bCs/>
        </w:rPr>
      </w:pPr>
      <w:r>
        <w:tab/>
      </w:r>
      <w:proofErr w:type="spellStart"/>
      <w:r>
        <w:rPr>
          <w:b/>
          <w:bCs/>
        </w:rPr>
        <w:t>d</w:t>
      </w:r>
      <w:r w:rsidRPr="00FA2E59">
        <w:rPr>
          <w:b/>
          <w:bCs/>
        </w:rPr>
        <w:t>efun</w:t>
      </w:r>
      <w:proofErr w:type="spellEnd"/>
      <w:r w:rsidRPr="00FA2E59">
        <w:rPr>
          <w:b/>
          <w:bCs/>
        </w:rPr>
        <w:t xml:space="preserve"> variable-mat</w:t>
      </w:r>
      <w:r w:rsidR="00BD7AE0">
        <w:rPr>
          <w:b/>
          <w:bCs/>
        </w:rPr>
        <w:t>c</w:t>
      </w:r>
      <w:r w:rsidRPr="00FA2E59">
        <w:rPr>
          <w:b/>
          <w:bCs/>
        </w:rPr>
        <w:t>h (text constraints):</w:t>
      </w:r>
    </w:p>
    <w:p w14:paraId="0C90FD70" w14:textId="54042FD8" w:rsidR="00B74F91" w:rsidRPr="00FA2E59" w:rsidRDefault="00B74F91" w:rsidP="004F4683">
      <w:pPr>
        <w:rPr>
          <w:b/>
          <w:bCs/>
        </w:rPr>
      </w:pPr>
      <w:r>
        <w:rPr>
          <w:b/>
          <w:bCs/>
        </w:rPr>
        <w:tab/>
      </w:r>
      <w:r>
        <w:rPr>
          <w:b/>
          <w:bCs/>
        </w:rPr>
        <w:tab/>
        <w:t xml:space="preserve">extract </w:t>
      </w:r>
      <w:proofErr w:type="spellStart"/>
      <w:r>
        <w:rPr>
          <w:b/>
          <w:bCs/>
        </w:rPr>
        <w:t>syntax_tag</w:t>
      </w:r>
      <w:proofErr w:type="spellEnd"/>
      <w:r>
        <w:rPr>
          <w:b/>
          <w:bCs/>
        </w:rPr>
        <w:t xml:space="preserve"> from constraints</w:t>
      </w:r>
    </w:p>
    <w:p w14:paraId="0A673BCC" w14:textId="2DB5952C" w:rsidR="00FA2E59" w:rsidRDefault="00FA2E59" w:rsidP="004F4683">
      <w:pPr>
        <w:rPr>
          <w:b/>
          <w:bCs/>
        </w:rPr>
      </w:pPr>
      <w:r w:rsidRPr="00FA2E59">
        <w:rPr>
          <w:b/>
          <w:bCs/>
        </w:rPr>
        <w:tab/>
      </w:r>
      <w:r w:rsidR="00B74F91">
        <w:rPr>
          <w:b/>
          <w:bCs/>
        </w:rPr>
        <w:tab/>
        <w:t xml:space="preserve">l1 = for (element, _) in (lookup-definitions text </w:t>
      </w:r>
      <w:proofErr w:type="spellStart"/>
      <w:r w:rsidR="00B74F91">
        <w:rPr>
          <w:b/>
          <w:bCs/>
        </w:rPr>
        <w:t>syntax_tag</w:t>
      </w:r>
      <w:proofErr w:type="spellEnd"/>
      <w:r w:rsidR="00B74F91">
        <w:rPr>
          <w:b/>
          <w:bCs/>
        </w:rPr>
        <w:t>):</w:t>
      </w:r>
    </w:p>
    <w:p w14:paraId="2DAA4A21" w14:textId="66FB5C13" w:rsidR="00B74F91" w:rsidRDefault="00B74F91" w:rsidP="004F4683">
      <w:pPr>
        <w:rPr>
          <w:b/>
          <w:bCs/>
        </w:rPr>
      </w:pPr>
      <w:r>
        <w:rPr>
          <w:b/>
          <w:bCs/>
        </w:rPr>
        <w:tab/>
      </w:r>
      <w:r>
        <w:rPr>
          <w:b/>
          <w:bCs/>
        </w:rPr>
        <w:tab/>
      </w:r>
      <w:r>
        <w:rPr>
          <w:b/>
          <w:bCs/>
        </w:rPr>
        <w:tab/>
        <w:t>when (element satisfies constraints)</w:t>
      </w:r>
    </w:p>
    <w:p w14:paraId="54083AEA" w14:textId="34A5C000" w:rsidR="00B74F91" w:rsidRDefault="00B74F91" w:rsidP="004F4683">
      <w:pPr>
        <w:rPr>
          <w:b/>
          <w:bCs/>
        </w:rPr>
      </w:pPr>
      <w:r>
        <w:rPr>
          <w:b/>
          <w:bCs/>
        </w:rPr>
        <w:tab/>
      </w:r>
      <w:r>
        <w:rPr>
          <w:b/>
          <w:bCs/>
        </w:rPr>
        <w:tab/>
      </w:r>
      <w:r>
        <w:rPr>
          <w:b/>
          <w:bCs/>
        </w:rPr>
        <w:tab/>
        <w:t>collect (element, (copy *referral*))</w:t>
      </w:r>
    </w:p>
    <w:p w14:paraId="55C37F04" w14:textId="3E6DA688" w:rsidR="00B74F91" w:rsidRDefault="00B74F91" w:rsidP="004F4683">
      <w:pPr>
        <w:rPr>
          <w:b/>
          <w:bCs/>
        </w:rPr>
      </w:pPr>
      <w:r>
        <w:rPr>
          <w:b/>
          <w:bCs/>
        </w:rPr>
        <w:tab/>
      </w:r>
      <w:r>
        <w:rPr>
          <w:b/>
          <w:bCs/>
        </w:rPr>
        <w:tab/>
        <w:t xml:space="preserve">l2 = for (element, </w:t>
      </w:r>
      <w:proofErr w:type="gramStart"/>
      <w:r>
        <w:rPr>
          <w:b/>
          <w:bCs/>
        </w:rPr>
        <w:t>_ ,</w:t>
      </w:r>
      <w:proofErr w:type="gramEnd"/>
      <w:r>
        <w:rPr>
          <w:b/>
          <w:bCs/>
        </w:rPr>
        <w:t xml:space="preserve"> context) in (constructor text </w:t>
      </w:r>
      <w:proofErr w:type="spellStart"/>
      <w:r>
        <w:rPr>
          <w:b/>
          <w:bCs/>
        </w:rPr>
        <w:t>syntax_tag</w:t>
      </w:r>
      <w:proofErr w:type="spellEnd"/>
      <w:r>
        <w:rPr>
          <w:b/>
          <w:bCs/>
        </w:rPr>
        <w:t>):</w:t>
      </w:r>
    </w:p>
    <w:p w14:paraId="0F9A977C" w14:textId="52A9A9FF" w:rsidR="00B74F91" w:rsidRDefault="00B74F91" w:rsidP="004F4683">
      <w:pPr>
        <w:rPr>
          <w:b/>
          <w:bCs/>
        </w:rPr>
      </w:pPr>
      <w:r>
        <w:rPr>
          <w:b/>
          <w:bCs/>
        </w:rPr>
        <w:tab/>
      </w:r>
      <w:r>
        <w:rPr>
          <w:b/>
          <w:bCs/>
        </w:rPr>
        <w:tab/>
      </w:r>
      <w:r>
        <w:rPr>
          <w:b/>
          <w:bCs/>
        </w:rPr>
        <w:tab/>
        <w:t>when (element satisfies constraints)</w:t>
      </w:r>
    </w:p>
    <w:p w14:paraId="51EB8117" w14:textId="47FC1573" w:rsidR="00B74F91" w:rsidRDefault="00B74F91" w:rsidP="004F4683">
      <w:pPr>
        <w:rPr>
          <w:b/>
          <w:bCs/>
        </w:rPr>
      </w:pPr>
      <w:r>
        <w:rPr>
          <w:b/>
          <w:bCs/>
        </w:rPr>
        <w:tab/>
      </w:r>
      <w:r>
        <w:rPr>
          <w:b/>
          <w:bCs/>
        </w:rPr>
        <w:tab/>
      </w:r>
      <w:r>
        <w:rPr>
          <w:b/>
          <w:bCs/>
        </w:rPr>
        <w:tab/>
        <w:t>collect (element, context)</w:t>
      </w:r>
    </w:p>
    <w:p w14:paraId="2CCFAAB4" w14:textId="19997D61" w:rsidR="00B74F91" w:rsidRDefault="00B74F91" w:rsidP="004F4683">
      <w:pPr>
        <w:rPr>
          <w:b/>
          <w:bCs/>
        </w:rPr>
      </w:pPr>
      <w:r>
        <w:rPr>
          <w:b/>
          <w:bCs/>
        </w:rPr>
        <w:tab/>
      </w:r>
      <w:r>
        <w:rPr>
          <w:b/>
          <w:bCs/>
        </w:rPr>
        <w:tab/>
        <w:t>return (append l1 l2)</w:t>
      </w:r>
    </w:p>
    <w:p w14:paraId="306BA93D" w14:textId="4928356B" w:rsidR="00B74F91" w:rsidRDefault="00B74F91" w:rsidP="004F4683">
      <w:pPr>
        <w:rPr>
          <w:b/>
          <w:bCs/>
        </w:rPr>
      </w:pPr>
      <w:r>
        <w:rPr>
          <w:b/>
          <w:bCs/>
        </w:rPr>
        <w:tab/>
      </w:r>
    </w:p>
    <w:p w14:paraId="269629B5" w14:textId="3FE5FEF9" w:rsidR="00B74F91" w:rsidRDefault="00B74F91" w:rsidP="004F4683">
      <w:pPr>
        <w:rPr>
          <w:b/>
          <w:bCs/>
        </w:rPr>
      </w:pPr>
      <w:r>
        <w:rPr>
          <w:b/>
          <w:bCs/>
        </w:rPr>
        <w:tab/>
      </w:r>
      <w:proofErr w:type="spellStart"/>
      <w:r>
        <w:rPr>
          <w:b/>
          <w:bCs/>
        </w:rPr>
        <w:t>defun</w:t>
      </w:r>
      <w:proofErr w:type="spellEnd"/>
      <w:r>
        <w:rPr>
          <w:b/>
          <w:bCs/>
        </w:rPr>
        <w:t xml:space="preserve"> one-</w:t>
      </w:r>
      <w:proofErr w:type="spellStart"/>
      <w:r>
        <w:rPr>
          <w:b/>
          <w:bCs/>
        </w:rPr>
        <w:t>ele</w:t>
      </w:r>
      <w:proofErr w:type="spellEnd"/>
      <w:r>
        <w:rPr>
          <w:b/>
          <w:bCs/>
        </w:rPr>
        <w:t xml:space="preserve">-match (text single-pattern </w:t>
      </w:r>
      <w:proofErr w:type="spellStart"/>
      <w:r>
        <w:rPr>
          <w:b/>
          <w:bCs/>
        </w:rPr>
        <w:t>var_constraint</w:t>
      </w:r>
      <w:proofErr w:type="spellEnd"/>
      <w:r>
        <w:rPr>
          <w:b/>
          <w:bCs/>
        </w:rPr>
        <w:t>):</w:t>
      </w:r>
    </w:p>
    <w:p w14:paraId="75737670" w14:textId="7DBC7B4E" w:rsidR="00BD7AE0" w:rsidRDefault="00BD7AE0" w:rsidP="004F4683">
      <w:pPr>
        <w:rPr>
          <w:b/>
          <w:bCs/>
        </w:rPr>
      </w:pPr>
      <w:r>
        <w:rPr>
          <w:b/>
          <w:bCs/>
        </w:rPr>
        <w:tab/>
      </w:r>
      <w:r>
        <w:rPr>
          <w:b/>
          <w:bCs/>
        </w:rPr>
        <w:tab/>
        <w:t xml:space="preserve">case (type of </w:t>
      </w:r>
      <w:bookmarkStart w:id="695" w:name="OLE_LINK1"/>
      <w:bookmarkStart w:id="696" w:name="OLE_LINK2"/>
      <w:proofErr w:type="gramStart"/>
      <w:r>
        <w:rPr>
          <w:b/>
          <w:bCs/>
        </w:rPr>
        <w:t>single-pattern</w:t>
      </w:r>
      <w:bookmarkEnd w:id="695"/>
      <w:bookmarkEnd w:id="696"/>
      <w:proofErr w:type="gramEnd"/>
      <w:r>
        <w:rPr>
          <w:b/>
          <w:bCs/>
        </w:rPr>
        <w:t>):</w:t>
      </w:r>
    </w:p>
    <w:p w14:paraId="4B945BFE" w14:textId="77777777" w:rsidR="00BD7AE0" w:rsidRDefault="00BD7AE0" w:rsidP="004F4683">
      <w:pPr>
        <w:rPr>
          <w:b/>
          <w:bCs/>
        </w:rPr>
      </w:pPr>
      <w:r>
        <w:rPr>
          <w:b/>
          <w:bCs/>
        </w:rPr>
        <w:tab/>
      </w:r>
      <w:r>
        <w:rPr>
          <w:b/>
          <w:bCs/>
        </w:rPr>
        <w:tab/>
      </w:r>
      <w:r>
        <w:rPr>
          <w:b/>
          <w:bCs/>
        </w:rPr>
        <w:tab/>
        <w:t xml:space="preserve">integer: </w:t>
      </w:r>
    </w:p>
    <w:p w14:paraId="42D35ABE" w14:textId="48009E73" w:rsidR="00BD7AE0" w:rsidRDefault="00BD7AE0" w:rsidP="00BD7AE0">
      <w:pPr>
        <w:ind w:left="2160" w:firstLine="720"/>
        <w:rPr>
          <w:b/>
          <w:bCs/>
        </w:rPr>
      </w:pPr>
      <w:r>
        <w:rPr>
          <w:b/>
          <w:bCs/>
        </w:rPr>
        <w:t xml:space="preserve">return (variable-match text </w:t>
      </w:r>
      <w:proofErr w:type="spellStart"/>
      <w:r>
        <w:rPr>
          <w:b/>
          <w:bCs/>
        </w:rPr>
        <w:t>var_constraint</w:t>
      </w:r>
      <w:proofErr w:type="spellEnd"/>
      <w:r>
        <w:rPr>
          <w:b/>
          <w:bCs/>
        </w:rPr>
        <w:t>[single-pattern])</w:t>
      </w:r>
    </w:p>
    <w:p w14:paraId="1EF2B13B" w14:textId="3587D6D1" w:rsidR="00BD7AE0" w:rsidRDefault="00BD7AE0" w:rsidP="004F4683">
      <w:pPr>
        <w:rPr>
          <w:b/>
          <w:bCs/>
        </w:rPr>
      </w:pPr>
      <w:r>
        <w:rPr>
          <w:b/>
          <w:bCs/>
        </w:rPr>
        <w:tab/>
      </w:r>
      <w:r>
        <w:rPr>
          <w:b/>
          <w:bCs/>
        </w:rPr>
        <w:tab/>
      </w:r>
      <w:r>
        <w:rPr>
          <w:b/>
          <w:bCs/>
        </w:rPr>
        <w:tab/>
        <w:t>string list:</w:t>
      </w:r>
    </w:p>
    <w:p w14:paraId="35898D71" w14:textId="67AA5B39" w:rsidR="00BD7AE0" w:rsidRDefault="00BD7AE0" w:rsidP="004F4683">
      <w:pPr>
        <w:rPr>
          <w:b/>
          <w:bCs/>
        </w:rPr>
      </w:pPr>
      <w:r>
        <w:rPr>
          <w:b/>
          <w:bCs/>
        </w:rPr>
        <w:tab/>
      </w:r>
      <w:r>
        <w:rPr>
          <w:b/>
          <w:bCs/>
        </w:rPr>
        <w:tab/>
      </w:r>
      <w:r>
        <w:rPr>
          <w:b/>
          <w:bCs/>
        </w:rPr>
        <w:tab/>
      </w:r>
      <w:r>
        <w:rPr>
          <w:b/>
          <w:bCs/>
        </w:rPr>
        <w:tab/>
        <w:t>if (</w:t>
      </w:r>
      <w:r w:rsidR="00A67F5B">
        <w:rPr>
          <w:b/>
          <w:bCs/>
        </w:rPr>
        <w:t xml:space="preserve">find </w:t>
      </w:r>
      <w:r>
        <w:rPr>
          <w:b/>
          <w:bCs/>
        </w:rPr>
        <w:t>text single-pattern):</w:t>
      </w:r>
    </w:p>
    <w:p w14:paraId="4EB61E62" w14:textId="10947C14" w:rsidR="00BD7AE0" w:rsidRDefault="00BD7AE0" w:rsidP="004F4683">
      <w:pPr>
        <w:rPr>
          <w:b/>
          <w:bCs/>
        </w:rPr>
      </w:pPr>
      <w:r>
        <w:rPr>
          <w:b/>
          <w:bCs/>
        </w:rPr>
        <w:lastRenderedPageBreak/>
        <w:tab/>
      </w:r>
      <w:r>
        <w:rPr>
          <w:b/>
          <w:bCs/>
        </w:rPr>
        <w:tab/>
      </w:r>
      <w:r>
        <w:rPr>
          <w:b/>
          <w:bCs/>
        </w:rPr>
        <w:tab/>
      </w:r>
      <w:r>
        <w:rPr>
          <w:b/>
          <w:bCs/>
        </w:rPr>
        <w:tab/>
      </w:r>
      <w:r>
        <w:rPr>
          <w:b/>
          <w:bCs/>
        </w:rPr>
        <w:tab/>
        <w:t>return text</w:t>
      </w:r>
    </w:p>
    <w:p w14:paraId="2B68B959" w14:textId="6E035534" w:rsidR="00BD7AE0" w:rsidRDefault="00BD7AE0" w:rsidP="004F4683">
      <w:pPr>
        <w:rPr>
          <w:b/>
          <w:bCs/>
        </w:rPr>
      </w:pPr>
      <w:r>
        <w:rPr>
          <w:b/>
          <w:bCs/>
        </w:rPr>
        <w:tab/>
      </w:r>
      <w:r>
        <w:rPr>
          <w:b/>
          <w:bCs/>
        </w:rPr>
        <w:tab/>
      </w:r>
      <w:r>
        <w:rPr>
          <w:b/>
          <w:bCs/>
        </w:rPr>
        <w:tab/>
      </w:r>
      <w:r>
        <w:rPr>
          <w:b/>
          <w:bCs/>
        </w:rPr>
        <w:tab/>
        <w:t>else:</w:t>
      </w:r>
    </w:p>
    <w:p w14:paraId="10E8A02F" w14:textId="626AE6EB" w:rsidR="00BD7AE0" w:rsidRDefault="00BD7AE0" w:rsidP="004F4683">
      <w:pPr>
        <w:rPr>
          <w:b/>
          <w:bCs/>
        </w:rPr>
      </w:pPr>
      <w:r>
        <w:rPr>
          <w:b/>
          <w:bCs/>
        </w:rPr>
        <w:tab/>
      </w:r>
      <w:r>
        <w:rPr>
          <w:b/>
          <w:bCs/>
        </w:rPr>
        <w:tab/>
      </w:r>
      <w:r>
        <w:rPr>
          <w:b/>
          <w:bCs/>
        </w:rPr>
        <w:tab/>
      </w:r>
      <w:r>
        <w:rPr>
          <w:b/>
          <w:bCs/>
        </w:rPr>
        <w:tab/>
      </w:r>
      <w:r>
        <w:rPr>
          <w:b/>
          <w:bCs/>
        </w:rPr>
        <w:tab/>
        <w:t>return NIL</w:t>
      </w:r>
    </w:p>
    <w:p w14:paraId="44EDDE79" w14:textId="0BDAFB85" w:rsidR="007F2AD9" w:rsidRDefault="007F2AD9" w:rsidP="004F4683"/>
    <w:p w14:paraId="0CB5D589" w14:textId="0F577EB7" w:rsidR="00172628" w:rsidRPr="00172628" w:rsidRDefault="00172628" w:rsidP="004F4683">
      <w:r>
        <w:rPr>
          <w:b/>
          <w:bCs/>
        </w:rPr>
        <w:t xml:space="preserve">variable-match </w:t>
      </w:r>
      <w:r>
        <w:t xml:space="preserve">takes in raw text and a list of variable constraints. The function returns </w:t>
      </w:r>
      <w:r w:rsidR="00705D94">
        <w:t>all possible pairs of Scone element value for the variable and the corresponding referral context.</w:t>
      </w:r>
    </w:p>
    <w:p w14:paraId="6AEFDBE1" w14:textId="47DCD595" w:rsidR="00C34E07" w:rsidRDefault="00C34E07" w:rsidP="004F4683">
      <w:r>
        <w:t xml:space="preserve">In </w:t>
      </w:r>
      <w:r>
        <w:rPr>
          <w:b/>
          <w:bCs/>
        </w:rPr>
        <w:t>variable-match</w:t>
      </w:r>
      <w:r>
        <w:t xml:space="preserve">, </w:t>
      </w:r>
      <w:r w:rsidR="00047B62">
        <w:rPr>
          <w:b/>
          <w:bCs/>
        </w:rPr>
        <w:t>l1</w:t>
      </w:r>
      <w:r w:rsidR="00047B62">
        <w:t xml:space="preserve"> is evaluated directly through looking up the text in Scone and </w:t>
      </w:r>
      <w:r w:rsidR="00047B62">
        <w:rPr>
          <w:b/>
          <w:bCs/>
        </w:rPr>
        <w:t xml:space="preserve">l2 </w:t>
      </w:r>
      <w:r w:rsidR="00047B62">
        <w:t xml:space="preserve">is evaluated using the constructor </w:t>
      </w:r>
      <w:r w:rsidR="00172628">
        <w:t xml:space="preserve">(discuss latter). </w:t>
      </w:r>
    </w:p>
    <w:p w14:paraId="7DFA939C" w14:textId="5F265F3E" w:rsidR="00705D94" w:rsidRDefault="00A67F5B" w:rsidP="004F4683">
      <w:r>
        <w:rPr>
          <w:b/>
          <w:bCs/>
        </w:rPr>
        <w:t>one-</w:t>
      </w:r>
      <w:proofErr w:type="spellStart"/>
      <w:r>
        <w:rPr>
          <w:b/>
          <w:bCs/>
        </w:rPr>
        <w:t>ele</w:t>
      </w:r>
      <w:proofErr w:type="spellEnd"/>
      <w:r>
        <w:rPr>
          <w:b/>
          <w:bCs/>
        </w:rPr>
        <w:t xml:space="preserve">-match </w:t>
      </w:r>
      <w:r>
        <w:t xml:space="preserve">takes in raw text, a single component in the pattern and the variable constraints of a particular construction. If the pattern component is a number, which means a variable, it calls the </w:t>
      </w:r>
      <w:r>
        <w:rPr>
          <w:b/>
          <w:bCs/>
        </w:rPr>
        <w:t xml:space="preserve">variable-match </w:t>
      </w:r>
      <w:r>
        <w:t>function to check if the variable can match the pattern. If the pattern component is a list of string, the function checks if the input text has an exact match with the string in the list.</w:t>
      </w:r>
    </w:p>
    <w:p w14:paraId="5E20ADCE" w14:textId="4E28D83F" w:rsidR="00A67F5B" w:rsidRDefault="00A67F5B" w:rsidP="004F4683"/>
    <w:p w14:paraId="0FFCD469" w14:textId="1FEB066D" w:rsidR="002C5CB5" w:rsidRDefault="005B55A9" w:rsidP="004F4683">
      <w:r>
        <w:t xml:space="preserve">Now, we can use </w:t>
      </w:r>
      <w:r>
        <w:rPr>
          <w:b/>
          <w:bCs/>
        </w:rPr>
        <w:t>one-</w:t>
      </w:r>
      <w:proofErr w:type="spellStart"/>
      <w:r>
        <w:rPr>
          <w:b/>
          <w:bCs/>
        </w:rPr>
        <w:t>ele</w:t>
      </w:r>
      <w:proofErr w:type="spellEnd"/>
      <w:r>
        <w:rPr>
          <w:b/>
          <w:bCs/>
        </w:rPr>
        <w:t xml:space="preserve">-match </w:t>
      </w:r>
      <w:r>
        <w:t xml:space="preserve">to recursively define the </w:t>
      </w:r>
      <w:r>
        <w:rPr>
          <w:b/>
          <w:bCs/>
        </w:rPr>
        <w:t>Matcher</w:t>
      </w:r>
      <w:r>
        <w:t xml:space="preserve">. Below is the </w:t>
      </w:r>
      <w:r w:rsidR="00D27D9C">
        <w:t>pseudo</w:t>
      </w:r>
      <w:r>
        <w:t xml:space="preserve"> code:</w:t>
      </w:r>
    </w:p>
    <w:p w14:paraId="0BD26CAB" w14:textId="229F8F99" w:rsidR="005B55A9" w:rsidRDefault="005B55A9" w:rsidP="004F4683"/>
    <w:p w14:paraId="3B3C56DC" w14:textId="5F9BF1D1" w:rsidR="005B55A9" w:rsidRDefault="005B55A9" w:rsidP="004F4683">
      <w:pPr>
        <w:rPr>
          <w:b/>
          <w:bCs/>
        </w:rPr>
      </w:pPr>
      <w:r>
        <w:tab/>
      </w:r>
      <w:proofErr w:type="spellStart"/>
      <w:r>
        <w:rPr>
          <w:b/>
          <w:bCs/>
        </w:rPr>
        <w:t>defun</w:t>
      </w:r>
      <w:proofErr w:type="spellEnd"/>
      <w:r>
        <w:rPr>
          <w:b/>
          <w:bCs/>
        </w:rPr>
        <w:t xml:space="preserve"> matcher (wordlist </w:t>
      </w:r>
      <w:proofErr w:type="spellStart"/>
      <w:r>
        <w:rPr>
          <w:b/>
          <w:bCs/>
        </w:rPr>
        <w:t>patternlist</w:t>
      </w:r>
      <w:proofErr w:type="spellEnd"/>
      <w:r>
        <w:rPr>
          <w:b/>
          <w:bCs/>
        </w:rPr>
        <w:t xml:space="preserve"> </w:t>
      </w:r>
      <w:proofErr w:type="spellStart"/>
      <w:r>
        <w:rPr>
          <w:b/>
          <w:bCs/>
        </w:rPr>
        <w:t>var_constraint</w:t>
      </w:r>
      <w:proofErr w:type="spellEnd"/>
      <w:r>
        <w:rPr>
          <w:b/>
          <w:bCs/>
        </w:rPr>
        <w:t>):</w:t>
      </w:r>
    </w:p>
    <w:p w14:paraId="350759F0" w14:textId="191D4AFD" w:rsidR="005B55A9" w:rsidRDefault="005B55A9" w:rsidP="004F4683">
      <w:pPr>
        <w:rPr>
          <w:b/>
          <w:bCs/>
        </w:rPr>
      </w:pPr>
      <w:r>
        <w:rPr>
          <w:b/>
          <w:bCs/>
        </w:rPr>
        <w:tab/>
      </w:r>
      <w:r>
        <w:rPr>
          <w:b/>
          <w:bCs/>
        </w:rPr>
        <w:tab/>
        <w:t xml:space="preserve">if (null wordlist) or (null </w:t>
      </w:r>
      <w:proofErr w:type="spellStart"/>
      <w:r>
        <w:rPr>
          <w:b/>
          <w:bCs/>
        </w:rPr>
        <w:t>patternlist</w:t>
      </w:r>
      <w:proofErr w:type="spellEnd"/>
      <w:r>
        <w:rPr>
          <w:b/>
          <w:bCs/>
        </w:rPr>
        <w:t>):</w:t>
      </w:r>
    </w:p>
    <w:p w14:paraId="625A2403" w14:textId="77777777" w:rsidR="0090734A" w:rsidRDefault="005B55A9" w:rsidP="004F4683">
      <w:pPr>
        <w:rPr>
          <w:b/>
          <w:bCs/>
        </w:rPr>
      </w:pPr>
      <w:r>
        <w:rPr>
          <w:b/>
          <w:bCs/>
        </w:rPr>
        <w:tab/>
      </w:r>
      <w:r>
        <w:rPr>
          <w:b/>
          <w:bCs/>
        </w:rPr>
        <w:tab/>
      </w:r>
      <w:r>
        <w:rPr>
          <w:b/>
          <w:bCs/>
        </w:rPr>
        <w:tab/>
        <w:t>return (</w:t>
      </w:r>
      <w:r w:rsidR="00D801E8">
        <w:rPr>
          <w:b/>
          <w:bCs/>
        </w:rPr>
        <w:t>list</w:t>
      </w:r>
      <w:r w:rsidR="007F2045">
        <w:rPr>
          <w:b/>
          <w:bCs/>
        </w:rPr>
        <w:t xml:space="preserve"> </w:t>
      </w:r>
      <w:r w:rsidR="0090734A">
        <w:rPr>
          <w:b/>
          <w:bCs/>
        </w:rPr>
        <w:t xml:space="preserve">null </w:t>
      </w:r>
      <w:proofErr w:type="spellStart"/>
      <w:r w:rsidR="0090734A">
        <w:rPr>
          <w:b/>
          <w:bCs/>
        </w:rPr>
        <w:t>null</w:t>
      </w:r>
      <w:proofErr w:type="spellEnd"/>
      <w:r w:rsidR="0090734A">
        <w:rPr>
          <w:b/>
          <w:bCs/>
        </w:rPr>
        <w:t xml:space="preserve"> … null </w:t>
      </w:r>
      <w:r w:rsidR="007F2045">
        <w:rPr>
          <w:b/>
          <w:bCs/>
        </w:rPr>
        <w:t>*context*</w:t>
      </w:r>
      <w:r w:rsidR="00D801E8">
        <w:rPr>
          <w:b/>
          <w:bCs/>
        </w:rPr>
        <w:t xml:space="preserve"> *referral*)</w:t>
      </w:r>
      <w:r w:rsidR="0090734A">
        <w:rPr>
          <w:b/>
          <w:bCs/>
        </w:rPr>
        <w:t xml:space="preserve"> </w:t>
      </w:r>
    </w:p>
    <w:p w14:paraId="13D27A25" w14:textId="5A2597FF" w:rsidR="005B55A9" w:rsidRDefault="0090734A" w:rsidP="0090734A">
      <w:pPr>
        <w:ind w:left="2160" w:firstLine="720"/>
        <w:rPr>
          <w:b/>
          <w:bCs/>
        </w:rPr>
      </w:pPr>
      <w:r>
        <w:rPr>
          <w:b/>
          <w:bCs/>
        </w:rPr>
        <w:t>[</w:t>
      </w:r>
      <w:r>
        <w:t>the number null is equal to the number of variables</w:t>
      </w:r>
      <w:r>
        <w:rPr>
          <w:b/>
          <w:bCs/>
        </w:rPr>
        <w:t>]</w:t>
      </w:r>
    </w:p>
    <w:p w14:paraId="0D23D170" w14:textId="1342F9E6" w:rsidR="005B55A9" w:rsidRDefault="005B55A9" w:rsidP="005B55A9">
      <w:pPr>
        <w:ind w:left="720" w:firstLine="720"/>
        <w:rPr>
          <w:b/>
          <w:bCs/>
        </w:rPr>
      </w:pPr>
      <w:r>
        <w:rPr>
          <w:b/>
          <w:bCs/>
        </w:rPr>
        <w:t xml:space="preserve">before-context = </w:t>
      </w:r>
      <w:r w:rsidR="000039A0">
        <w:rPr>
          <w:b/>
          <w:bCs/>
        </w:rPr>
        <w:t xml:space="preserve">(*context*, </w:t>
      </w:r>
      <w:r>
        <w:rPr>
          <w:b/>
          <w:bCs/>
        </w:rPr>
        <w:t>(copy *referral*)</w:t>
      </w:r>
      <w:r w:rsidR="000039A0">
        <w:rPr>
          <w:b/>
          <w:bCs/>
        </w:rPr>
        <w:t>)</w:t>
      </w:r>
    </w:p>
    <w:p w14:paraId="6911DE33" w14:textId="6CC643CF" w:rsidR="004432DD" w:rsidRDefault="004432DD" w:rsidP="005B55A9">
      <w:pPr>
        <w:ind w:left="720" w:firstLine="720"/>
        <w:rPr>
          <w:b/>
          <w:bCs/>
        </w:rPr>
      </w:pPr>
      <w:r>
        <w:rPr>
          <w:b/>
          <w:bCs/>
        </w:rPr>
        <w:t xml:space="preserve">result = </w:t>
      </w:r>
      <w:r w:rsidR="00743BC5">
        <w:rPr>
          <w:b/>
          <w:bCs/>
        </w:rPr>
        <w:t>[]</w:t>
      </w:r>
    </w:p>
    <w:p w14:paraId="260EF01E" w14:textId="58233E42" w:rsidR="00D801E8" w:rsidRDefault="005B55A9" w:rsidP="004F4683">
      <w:pPr>
        <w:rPr>
          <w:b/>
          <w:bCs/>
        </w:rPr>
      </w:pPr>
      <w:r>
        <w:rPr>
          <w:b/>
          <w:bCs/>
        </w:rPr>
        <w:tab/>
      </w:r>
      <w:r>
        <w:rPr>
          <w:b/>
          <w:bCs/>
        </w:rPr>
        <w:tab/>
      </w:r>
      <w:r w:rsidR="00D801E8">
        <w:rPr>
          <w:b/>
          <w:bCs/>
        </w:rPr>
        <w:t xml:space="preserve">for </w:t>
      </w:r>
      <w:proofErr w:type="spellStart"/>
      <w:r w:rsidR="00D801E8">
        <w:rPr>
          <w:b/>
          <w:bCs/>
        </w:rPr>
        <w:t>i</w:t>
      </w:r>
      <w:proofErr w:type="spellEnd"/>
      <w:r w:rsidR="00D801E8">
        <w:rPr>
          <w:b/>
          <w:bCs/>
        </w:rPr>
        <w:t xml:space="preserve"> from 1 to (</w:t>
      </w:r>
      <w:proofErr w:type="spellStart"/>
      <w:r w:rsidR="00D801E8">
        <w:rPr>
          <w:b/>
          <w:bCs/>
        </w:rPr>
        <w:t>len</w:t>
      </w:r>
      <w:proofErr w:type="spellEnd"/>
      <w:r w:rsidR="00D801E8">
        <w:rPr>
          <w:b/>
          <w:bCs/>
        </w:rPr>
        <w:t xml:space="preserve">(wordlist) – </w:t>
      </w:r>
      <w:proofErr w:type="spellStart"/>
      <w:r w:rsidR="00D801E8">
        <w:rPr>
          <w:b/>
          <w:bCs/>
        </w:rPr>
        <w:t>len</w:t>
      </w:r>
      <w:proofErr w:type="spellEnd"/>
      <w:r w:rsidR="00D801E8">
        <w:rPr>
          <w:b/>
          <w:bCs/>
        </w:rPr>
        <w:t>(</w:t>
      </w:r>
      <w:proofErr w:type="spellStart"/>
      <w:r w:rsidR="00D801E8">
        <w:rPr>
          <w:b/>
          <w:bCs/>
        </w:rPr>
        <w:t>patternlist</w:t>
      </w:r>
      <w:proofErr w:type="spellEnd"/>
      <w:r w:rsidR="00D801E8">
        <w:rPr>
          <w:b/>
          <w:bCs/>
        </w:rPr>
        <w:t>) + 1):</w:t>
      </w:r>
    </w:p>
    <w:p w14:paraId="5B185845" w14:textId="209B3873" w:rsidR="00D801E8" w:rsidRDefault="00D801E8" w:rsidP="00D801E8">
      <w:pPr>
        <w:rPr>
          <w:b/>
          <w:bCs/>
        </w:rPr>
      </w:pPr>
      <w:r>
        <w:rPr>
          <w:b/>
          <w:bCs/>
        </w:rPr>
        <w:tab/>
      </w:r>
      <w:r>
        <w:rPr>
          <w:b/>
          <w:bCs/>
        </w:rPr>
        <w:tab/>
      </w:r>
      <w:r w:rsidR="004432DD">
        <w:rPr>
          <w:b/>
          <w:bCs/>
        </w:rPr>
        <w:tab/>
      </w:r>
      <w:r>
        <w:rPr>
          <w:b/>
          <w:bCs/>
        </w:rPr>
        <w:t>text = (join-by-space wordlist</w:t>
      </w:r>
      <w:proofErr w:type="gramStart"/>
      <w:r>
        <w:rPr>
          <w:b/>
          <w:bCs/>
        </w:rPr>
        <w:t>[:</w:t>
      </w:r>
      <w:proofErr w:type="spellStart"/>
      <w:r>
        <w:rPr>
          <w:b/>
          <w:bCs/>
        </w:rPr>
        <w:t>i</w:t>
      </w:r>
      <w:proofErr w:type="spellEnd"/>
      <w:proofErr w:type="gramEnd"/>
      <w:r>
        <w:rPr>
          <w:b/>
          <w:bCs/>
        </w:rPr>
        <w:t>])</w:t>
      </w:r>
    </w:p>
    <w:p w14:paraId="6C3A7549" w14:textId="7DD14860" w:rsidR="00D801E8" w:rsidRDefault="00D801E8" w:rsidP="004F4683">
      <w:pPr>
        <w:rPr>
          <w:b/>
          <w:bCs/>
        </w:rPr>
      </w:pPr>
      <w:r>
        <w:rPr>
          <w:b/>
          <w:bCs/>
        </w:rPr>
        <w:tab/>
      </w:r>
      <w:r>
        <w:rPr>
          <w:b/>
          <w:bCs/>
        </w:rPr>
        <w:tab/>
        <w:t xml:space="preserve">   </w:t>
      </w:r>
      <w:r w:rsidR="004432DD">
        <w:rPr>
          <w:b/>
          <w:bCs/>
        </w:rPr>
        <w:tab/>
      </w:r>
      <w:proofErr w:type="spellStart"/>
      <w:r w:rsidR="004432DD">
        <w:rPr>
          <w:b/>
          <w:bCs/>
        </w:rPr>
        <w:t>first_result</w:t>
      </w:r>
      <w:proofErr w:type="spellEnd"/>
      <w:r w:rsidR="004432DD">
        <w:rPr>
          <w:b/>
          <w:bCs/>
        </w:rPr>
        <w:t xml:space="preserve"> = </w:t>
      </w:r>
      <w:r>
        <w:rPr>
          <w:b/>
          <w:bCs/>
        </w:rPr>
        <w:t>(one-</w:t>
      </w:r>
      <w:proofErr w:type="spellStart"/>
      <w:r>
        <w:rPr>
          <w:b/>
          <w:bCs/>
        </w:rPr>
        <w:t>ele</w:t>
      </w:r>
      <w:proofErr w:type="spellEnd"/>
      <w:r>
        <w:rPr>
          <w:b/>
          <w:bCs/>
        </w:rPr>
        <w:t xml:space="preserve">-match text </w:t>
      </w:r>
      <w:proofErr w:type="spellStart"/>
      <w:proofErr w:type="gramStart"/>
      <w:r>
        <w:rPr>
          <w:b/>
          <w:bCs/>
        </w:rPr>
        <w:t>patternlist</w:t>
      </w:r>
      <w:proofErr w:type="spellEnd"/>
      <w:r>
        <w:rPr>
          <w:b/>
          <w:bCs/>
        </w:rPr>
        <w:t>[</w:t>
      </w:r>
      <w:proofErr w:type="gramEnd"/>
      <w:r>
        <w:rPr>
          <w:b/>
          <w:bCs/>
        </w:rPr>
        <w:t xml:space="preserve">0] </w:t>
      </w:r>
      <w:proofErr w:type="spellStart"/>
      <w:r>
        <w:rPr>
          <w:b/>
          <w:bCs/>
        </w:rPr>
        <w:t>var_constraint</w:t>
      </w:r>
      <w:proofErr w:type="spellEnd"/>
      <w:r>
        <w:rPr>
          <w:b/>
          <w:bCs/>
        </w:rPr>
        <w:t>)</w:t>
      </w:r>
    </w:p>
    <w:p w14:paraId="3152E1C6" w14:textId="09B6C634" w:rsidR="004432DD" w:rsidRDefault="00D801E8" w:rsidP="004432DD">
      <w:pPr>
        <w:ind w:left="1440"/>
        <w:rPr>
          <w:b/>
          <w:bCs/>
        </w:rPr>
      </w:pPr>
      <w:r>
        <w:rPr>
          <w:b/>
          <w:bCs/>
        </w:rPr>
        <w:t xml:space="preserve">   </w:t>
      </w:r>
      <w:r>
        <w:rPr>
          <w:b/>
          <w:bCs/>
        </w:rPr>
        <w:tab/>
      </w:r>
      <w:r w:rsidR="004432DD">
        <w:rPr>
          <w:b/>
          <w:bCs/>
        </w:rPr>
        <w:t xml:space="preserve">if (type-of </w:t>
      </w:r>
      <w:proofErr w:type="spellStart"/>
      <w:r w:rsidR="004432DD">
        <w:rPr>
          <w:b/>
          <w:bCs/>
        </w:rPr>
        <w:t>first_result</w:t>
      </w:r>
      <w:proofErr w:type="spellEnd"/>
      <w:r w:rsidR="004432DD">
        <w:rPr>
          <w:b/>
          <w:bCs/>
        </w:rPr>
        <w:t xml:space="preserve"> is String):</w:t>
      </w:r>
    </w:p>
    <w:p w14:paraId="3DBA3F03" w14:textId="00EE89EC" w:rsidR="004432DD" w:rsidRDefault="004432DD" w:rsidP="00743BC5">
      <w:pPr>
        <w:ind w:left="1440"/>
        <w:rPr>
          <w:b/>
          <w:bCs/>
        </w:rPr>
      </w:pPr>
      <w:r>
        <w:rPr>
          <w:b/>
          <w:bCs/>
        </w:rPr>
        <w:tab/>
        <w:t xml:space="preserve">        </w:t>
      </w:r>
      <w:proofErr w:type="spellStart"/>
      <w:proofErr w:type="gramStart"/>
      <w:r>
        <w:rPr>
          <w:b/>
          <w:bCs/>
        </w:rPr>
        <w:t>result</w:t>
      </w:r>
      <w:r w:rsidR="00743BC5">
        <w:rPr>
          <w:b/>
          <w:bCs/>
        </w:rPr>
        <w:t>.append</w:t>
      </w:r>
      <w:proofErr w:type="spellEnd"/>
      <w:proofErr w:type="gramEnd"/>
      <w:r w:rsidR="00743BC5">
        <w:rPr>
          <w:b/>
          <w:bCs/>
        </w:rPr>
        <w:t>(</w:t>
      </w:r>
      <w:r>
        <w:rPr>
          <w:b/>
          <w:bCs/>
        </w:rPr>
        <w:t>matcher wordlist[</w:t>
      </w:r>
      <w:proofErr w:type="spellStart"/>
      <w:r>
        <w:rPr>
          <w:b/>
          <w:bCs/>
        </w:rPr>
        <w:t>i</w:t>
      </w:r>
      <w:proofErr w:type="spellEnd"/>
      <w:r>
        <w:rPr>
          <w:b/>
          <w:bCs/>
        </w:rPr>
        <w:t xml:space="preserve">:] </w:t>
      </w:r>
      <w:proofErr w:type="spellStart"/>
      <w:r>
        <w:rPr>
          <w:b/>
          <w:bCs/>
        </w:rPr>
        <w:t>patternlist</w:t>
      </w:r>
      <w:proofErr w:type="spellEnd"/>
      <w:r>
        <w:rPr>
          <w:b/>
          <w:bCs/>
        </w:rPr>
        <w:t xml:space="preserve">[1:] </w:t>
      </w:r>
      <w:proofErr w:type="spellStart"/>
      <w:r>
        <w:rPr>
          <w:b/>
          <w:bCs/>
        </w:rPr>
        <w:t>var_constraint</w:t>
      </w:r>
      <w:proofErr w:type="spellEnd"/>
      <w:r>
        <w:rPr>
          <w:b/>
          <w:bCs/>
        </w:rPr>
        <w:t>)</w:t>
      </w:r>
    </w:p>
    <w:p w14:paraId="14AF3902" w14:textId="2721AF6B" w:rsidR="004432DD" w:rsidRDefault="004432DD" w:rsidP="004432DD">
      <w:pPr>
        <w:ind w:left="1440"/>
        <w:rPr>
          <w:b/>
          <w:bCs/>
        </w:rPr>
      </w:pPr>
      <w:r>
        <w:rPr>
          <w:b/>
          <w:bCs/>
        </w:rPr>
        <w:tab/>
        <w:t>else:</w:t>
      </w:r>
    </w:p>
    <w:p w14:paraId="0A105B50" w14:textId="56A9589E" w:rsidR="004432DD" w:rsidRDefault="004432DD" w:rsidP="004432DD">
      <w:pPr>
        <w:ind w:left="2160"/>
        <w:rPr>
          <w:b/>
          <w:bCs/>
        </w:rPr>
      </w:pPr>
      <w:r>
        <w:rPr>
          <w:b/>
          <w:bCs/>
        </w:rPr>
        <w:t xml:space="preserve">        for (</w:t>
      </w:r>
      <w:proofErr w:type="spellStart"/>
      <w:r>
        <w:rPr>
          <w:b/>
          <w:bCs/>
        </w:rPr>
        <w:t>ele</w:t>
      </w:r>
      <w:proofErr w:type="spellEnd"/>
      <w:r>
        <w:rPr>
          <w:b/>
          <w:bCs/>
        </w:rPr>
        <w:t xml:space="preserve">, </w:t>
      </w:r>
      <w:proofErr w:type="spellStart"/>
      <w:r>
        <w:rPr>
          <w:b/>
          <w:bCs/>
        </w:rPr>
        <w:t>ctx</w:t>
      </w:r>
      <w:proofErr w:type="spellEnd"/>
      <w:r>
        <w:rPr>
          <w:b/>
          <w:bCs/>
        </w:rPr>
        <w:t xml:space="preserve">) in </w:t>
      </w:r>
      <w:proofErr w:type="spellStart"/>
      <w:r>
        <w:rPr>
          <w:b/>
          <w:bCs/>
        </w:rPr>
        <w:t>first_result</w:t>
      </w:r>
      <w:proofErr w:type="spellEnd"/>
      <w:r>
        <w:rPr>
          <w:b/>
          <w:bCs/>
        </w:rPr>
        <w:t>:</w:t>
      </w:r>
    </w:p>
    <w:p w14:paraId="15F64062" w14:textId="4645B4DB" w:rsidR="004432DD" w:rsidRDefault="004432DD" w:rsidP="004432DD">
      <w:pPr>
        <w:ind w:left="1440"/>
        <w:rPr>
          <w:b/>
          <w:bCs/>
        </w:rPr>
      </w:pPr>
      <w:r>
        <w:rPr>
          <w:b/>
          <w:bCs/>
        </w:rPr>
        <w:tab/>
      </w:r>
      <w:r>
        <w:rPr>
          <w:b/>
          <w:bCs/>
        </w:rPr>
        <w:tab/>
      </w:r>
      <w:r w:rsidR="000039A0">
        <w:rPr>
          <w:b/>
          <w:bCs/>
        </w:rPr>
        <w:t xml:space="preserve">(*context*, </w:t>
      </w:r>
      <w:r>
        <w:rPr>
          <w:b/>
          <w:bCs/>
        </w:rPr>
        <w:t>*referral*</w:t>
      </w:r>
      <w:r w:rsidR="000039A0">
        <w:rPr>
          <w:b/>
          <w:bCs/>
        </w:rPr>
        <w:t>)</w:t>
      </w:r>
      <w:r>
        <w:rPr>
          <w:b/>
          <w:bCs/>
        </w:rPr>
        <w:t xml:space="preserve"> = </w:t>
      </w:r>
      <w:proofErr w:type="spellStart"/>
      <w:r>
        <w:rPr>
          <w:b/>
          <w:bCs/>
        </w:rPr>
        <w:t>ctx</w:t>
      </w:r>
      <w:proofErr w:type="spellEnd"/>
    </w:p>
    <w:p w14:paraId="0D0DE1BF" w14:textId="4355802D" w:rsidR="004432DD" w:rsidRDefault="004432DD" w:rsidP="004432DD">
      <w:pPr>
        <w:ind w:left="1440"/>
        <w:rPr>
          <w:b/>
          <w:bCs/>
        </w:rPr>
      </w:pPr>
      <w:r>
        <w:rPr>
          <w:b/>
          <w:bCs/>
        </w:rPr>
        <w:tab/>
      </w:r>
      <w:r>
        <w:rPr>
          <w:b/>
          <w:bCs/>
        </w:rPr>
        <w:tab/>
      </w:r>
      <w:proofErr w:type="spellStart"/>
      <w:proofErr w:type="gramStart"/>
      <w:r w:rsidR="00743BC5">
        <w:rPr>
          <w:b/>
          <w:bCs/>
        </w:rPr>
        <w:t>r</w:t>
      </w:r>
      <w:r>
        <w:rPr>
          <w:b/>
          <w:bCs/>
        </w:rPr>
        <w:t>esult</w:t>
      </w:r>
      <w:r w:rsidR="00743BC5">
        <w:rPr>
          <w:b/>
          <w:bCs/>
        </w:rPr>
        <w:t>.append</w:t>
      </w:r>
      <w:proofErr w:type="spellEnd"/>
      <w:proofErr w:type="gramEnd"/>
      <w:r>
        <w:rPr>
          <w:b/>
          <w:bCs/>
        </w:rPr>
        <w:t xml:space="preserve">(loop for </w:t>
      </w:r>
      <w:proofErr w:type="spellStart"/>
      <w:r>
        <w:rPr>
          <w:b/>
          <w:bCs/>
        </w:rPr>
        <w:t>rest_ele</w:t>
      </w:r>
      <w:proofErr w:type="spellEnd"/>
      <w:r>
        <w:rPr>
          <w:b/>
          <w:bCs/>
        </w:rPr>
        <w:t xml:space="preserve"> in </w:t>
      </w:r>
    </w:p>
    <w:p w14:paraId="63ACA66D" w14:textId="7CAB99FB" w:rsidR="004432DD" w:rsidRDefault="004432DD" w:rsidP="004432DD">
      <w:pPr>
        <w:ind w:left="1440"/>
        <w:rPr>
          <w:b/>
          <w:bCs/>
        </w:rPr>
      </w:pPr>
      <w:r>
        <w:rPr>
          <w:b/>
          <w:bCs/>
        </w:rPr>
        <w:tab/>
      </w:r>
      <w:r>
        <w:rPr>
          <w:b/>
          <w:bCs/>
        </w:rPr>
        <w:tab/>
      </w:r>
      <w:r>
        <w:rPr>
          <w:b/>
          <w:bCs/>
        </w:rPr>
        <w:tab/>
        <w:t xml:space="preserve">      (matcher wordlist[</w:t>
      </w:r>
      <w:proofErr w:type="spellStart"/>
      <w:r>
        <w:rPr>
          <w:b/>
          <w:bCs/>
        </w:rPr>
        <w:t>i</w:t>
      </w:r>
      <w:proofErr w:type="spellEnd"/>
      <w:r>
        <w:rPr>
          <w:b/>
          <w:bCs/>
        </w:rPr>
        <w:t xml:space="preserve">:] </w:t>
      </w:r>
      <w:proofErr w:type="spellStart"/>
      <w:proofErr w:type="gramStart"/>
      <w:r>
        <w:rPr>
          <w:b/>
          <w:bCs/>
        </w:rPr>
        <w:t>patternlist</w:t>
      </w:r>
      <w:proofErr w:type="spellEnd"/>
      <w:r>
        <w:rPr>
          <w:b/>
          <w:bCs/>
        </w:rPr>
        <w:t>[</w:t>
      </w:r>
      <w:proofErr w:type="gramEnd"/>
      <w:r>
        <w:rPr>
          <w:b/>
          <w:bCs/>
        </w:rPr>
        <w:t xml:space="preserve">1:] </w:t>
      </w:r>
      <w:proofErr w:type="spellStart"/>
      <w:r>
        <w:rPr>
          <w:b/>
          <w:bCs/>
        </w:rPr>
        <w:t>var_constraint</w:t>
      </w:r>
      <w:proofErr w:type="spellEnd"/>
      <w:r>
        <w:rPr>
          <w:b/>
          <w:bCs/>
        </w:rPr>
        <w:t>)</w:t>
      </w:r>
    </w:p>
    <w:p w14:paraId="5BEC7201" w14:textId="65BC504C" w:rsidR="000039A0" w:rsidRDefault="004432DD" w:rsidP="000039A0">
      <w:pPr>
        <w:ind w:left="1440"/>
        <w:rPr>
          <w:b/>
          <w:bCs/>
        </w:rPr>
      </w:pPr>
      <w:r>
        <w:rPr>
          <w:b/>
          <w:bCs/>
        </w:rPr>
        <w:tab/>
      </w:r>
      <w:r>
        <w:rPr>
          <w:b/>
          <w:bCs/>
        </w:rPr>
        <w:tab/>
      </w:r>
      <w:r>
        <w:rPr>
          <w:b/>
          <w:bCs/>
        </w:rPr>
        <w:tab/>
        <w:t xml:space="preserve">      </w:t>
      </w:r>
      <w:r w:rsidR="000039A0">
        <w:rPr>
          <w:b/>
          <w:bCs/>
        </w:rPr>
        <w:t>do</w:t>
      </w:r>
      <w:r>
        <w:rPr>
          <w:b/>
          <w:bCs/>
        </w:rPr>
        <w:t xml:space="preserve"> </w:t>
      </w:r>
      <w:r w:rsidR="000039A0">
        <w:rPr>
          <w:b/>
          <w:bCs/>
        </w:rPr>
        <w:t>(</w:t>
      </w:r>
      <w:proofErr w:type="spellStart"/>
      <w:r w:rsidR="000039A0">
        <w:rPr>
          <w:b/>
          <w:bCs/>
        </w:rPr>
        <w:t>setf</w:t>
      </w:r>
      <w:proofErr w:type="spellEnd"/>
      <w:r w:rsidR="000039A0">
        <w:rPr>
          <w:b/>
          <w:bCs/>
        </w:rPr>
        <w:t xml:space="preserve"> </w:t>
      </w:r>
      <w:proofErr w:type="spellStart"/>
      <w:r w:rsidR="000039A0">
        <w:rPr>
          <w:b/>
          <w:bCs/>
        </w:rPr>
        <w:t>rest_ele</w:t>
      </w:r>
      <w:proofErr w:type="spellEnd"/>
      <w:r w:rsidR="000039A0">
        <w:rPr>
          <w:b/>
          <w:bCs/>
        </w:rPr>
        <w:t>[</w:t>
      </w:r>
      <w:proofErr w:type="spellStart"/>
      <w:proofErr w:type="gramStart"/>
      <w:r w:rsidR="000039A0">
        <w:rPr>
          <w:b/>
          <w:bCs/>
        </w:rPr>
        <w:t>patternlist</w:t>
      </w:r>
      <w:proofErr w:type="spellEnd"/>
      <w:r w:rsidR="000039A0">
        <w:rPr>
          <w:b/>
          <w:bCs/>
        </w:rPr>
        <w:t>[</w:t>
      </w:r>
      <w:proofErr w:type="gramEnd"/>
      <w:r w:rsidR="000039A0">
        <w:rPr>
          <w:b/>
          <w:bCs/>
        </w:rPr>
        <w:t xml:space="preserve">0]] </w:t>
      </w:r>
      <w:proofErr w:type="spellStart"/>
      <w:r w:rsidR="000039A0">
        <w:rPr>
          <w:b/>
          <w:bCs/>
        </w:rPr>
        <w:t>ele</w:t>
      </w:r>
      <w:proofErr w:type="spellEnd"/>
      <w:r>
        <w:rPr>
          <w:b/>
          <w:bCs/>
        </w:rPr>
        <w:t>)</w:t>
      </w:r>
    </w:p>
    <w:p w14:paraId="5E3F1F94" w14:textId="482A332D" w:rsidR="004432DD" w:rsidRDefault="000039A0" w:rsidP="000039A0">
      <w:pPr>
        <w:ind w:left="1440"/>
        <w:rPr>
          <w:b/>
          <w:bCs/>
        </w:rPr>
      </w:pPr>
      <w:r>
        <w:rPr>
          <w:b/>
          <w:bCs/>
        </w:rPr>
        <w:tab/>
      </w:r>
      <w:r>
        <w:rPr>
          <w:b/>
          <w:bCs/>
        </w:rPr>
        <w:tab/>
      </w:r>
      <w:r>
        <w:rPr>
          <w:b/>
          <w:bCs/>
        </w:rPr>
        <w:tab/>
        <w:t xml:space="preserve">      collect </w:t>
      </w:r>
      <w:proofErr w:type="spellStart"/>
      <w:r>
        <w:rPr>
          <w:b/>
          <w:bCs/>
        </w:rPr>
        <w:t>rest_ele</w:t>
      </w:r>
      <w:proofErr w:type="spellEnd"/>
      <w:r w:rsidR="004432DD">
        <w:rPr>
          <w:b/>
          <w:bCs/>
        </w:rPr>
        <w:t>)</w:t>
      </w:r>
    </w:p>
    <w:p w14:paraId="37C434D1" w14:textId="5CAE31E5" w:rsidR="004432DD" w:rsidRDefault="000039A0" w:rsidP="004432DD">
      <w:pPr>
        <w:ind w:left="1440"/>
        <w:rPr>
          <w:b/>
          <w:bCs/>
        </w:rPr>
      </w:pPr>
      <w:r>
        <w:rPr>
          <w:b/>
          <w:bCs/>
        </w:rPr>
        <w:t xml:space="preserve">(*context*, *referral*) </w:t>
      </w:r>
      <w:r w:rsidR="00743BC5">
        <w:rPr>
          <w:b/>
          <w:bCs/>
        </w:rPr>
        <w:t>= before-context</w:t>
      </w:r>
    </w:p>
    <w:p w14:paraId="14E40473" w14:textId="43D4C130" w:rsidR="00743BC5" w:rsidRPr="00D801E8" w:rsidRDefault="00743BC5" w:rsidP="004432DD">
      <w:pPr>
        <w:ind w:left="1440"/>
        <w:rPr>
          <w:b/>
          <w:bCs/>
        </w:rPr>
      </w:pPr>
      <w:r>
        <w:rPr>
          <w:b/>
          <w:bCs/>
        </w:rPr>
        <w:t>return result</w:t>
      </w:r>
    </w:p>
    <w:p w14:paraId="5C45CE45" w14:textId="0A90B854" w:rsidR="00D801E8" w:rsidRPr="00D801E8" w:rsidRDefault="00D801E8" w:rsidP="00D801E8">
      <w:pPr>
        <w:ind w:left="1440" w:firstLine="720"/>
        <w:rPr>
          <w:b/>
          <w:bCs/>
        </w:rPr>
      </w:pPr>
    </w:p>
    <w:p w14:paraId="2C15F4DA" w14:textId="5BFCE516" w:rsidR="00B0582A" w:rsidRDefault="00282C97" w:rsidP="004F4683">
      <w:r>
        <w:t>Note when we try to match a pattern with a word list, the first component of the pattern should be matched with a</w:t>
      </w:r>
      <w:r w:rsidR="009F71B9">
        <w:t xml:space="preserve"> “prefix </w:t>
      </w:r>
      <w:proofErr w:type="spellStart"/>
      <w:proofErr w:type="gramStart"/>
      <w:r w:rsidR="009F71B9">
        <w:t>sublist</w:t>
      </w:r>
      <w:proofErr w:type="spellEnd"/>
      <w:r w:rsidR="009F71B9">
        <w:t>”(</w:t>
      </w:r>
      <w:proofErr w:type="spellStart"/>
      <w:proofErr w:type="gramEnd"/>
      <w:r w:rsidR="009F71B9">
        <w:t>sublist</w:t>
      </w:r>
      <w:proofErr w:type="spellEnd"/>
      <w:r w:rsidR="009F71B9">
        <w:t xml:space="preserve"> starting from index 0) of the word list. Therefore, </w:t>
      </w:r>
      <w:r w:rsidR="00AD2E03">
        <w:t xml:space="preserve">firstly </w:t>
      </w:r>
      <w:r w:rsidR="009F71B9">
        <w:t xml:space="preserve">the matcher </w:t>
      </w:r>
      <w:r w:rsidR="00AD2E03">
        <w:t xml:space="preserve">will </w:t>
      </w:r>
      <w:r w:rsidR="009F71B9">
        <w:t xml:space="preserve">loop every possible “prefix </w:t>
      </w:r>
      <w:proofErr w:type="spellStart"/>
      <w:r w:rsidR="009F71B9">
        <w:t>sublist</w:t>
      </w:r>
      <w:proofErr w:type="spellEnd"/>
      <w:r w:rsidR="009F71B9">
        <w:t>”</w:t>
      </w:r>
      <w:r w:rsidR="00AD2E03">
        <w:t xml:space="preserve">. Then, for every prefix </w:t>
      </w:r>
      <w:proofErr w:type="spellStart"/>
      <w:r w:rsidR="00AD2E03">
        <w:t>sublist</w:t>
      </w:r>
      <w:proofErr w:type="spellEnd"/>
      <w:r w:rsidR="00AD2E03">
        <w:t>,</w:t>
      </w:r>
      <w:r w:rsidR="009F71B9">
        <w:t xml:space="preserve"> </w:t>
      </w:r>
      <w:r w:rsidR="00AD2E03">
        <w:t>the function applies one-</w:t>
      </w:r>
      <w:proofErr w:type="spellStart"/>
      <w:r w:rsidR="00AD2E03">
        <w:t>ele</w:t>
      </w:r>
      <w:proofErr w:type="spellEnd"/>
      <w:r w:rsidR="00AD2E03">
        <w:t xml:space="preserve">-match to the joined text, change the referral context and then recursively apply matcher to the rest of wordlist and rest of the pattern. </w:t>
      </w:r>
      <w:r w:rsidR="00B0582A">
        <w:t xml:space="preserve">After the function collects every combination of result, it will set referral context back to what it is at the beginning of the function. </w:t>
      </w:r>
    </w:p>
    <w:p w14:paraId="0FED648C" w14:textId="77777777" w:rsidR="001A71FF" w:rsidRDefault="001A71FF" w:rsidP="004F4683"/>
    <w:p w14:paraId="441B1B15" w14:textId="4AA5F6E1" w:rsidR="00B0582A" w:rsidRDefault="00B0582A" w:rsidP="004F4683">
      <w:r>
        <w:t xml:space="preserve">The outcome of the matcher is a list of possible results where each result is a list of values of the variable in the construction and a referral context after getting these values. </w:t>
      </w:r>
    </w:p>
    <w:p w14:paraId="1CC693A7" w14:textId="51D63AD7" w:rsidR="00D74B31" w:rsidRDefault="00575E6B" w:rsidP="004F4683">
      <w:r>
        <w:t xml:space="preserve">With the </w:t>
      </w:r>
      <w:r w:rsidRPr="00575E6B">
        <w:rPr>
          <w:b/>
          <w:bCs/>
        </w:rPr>
        <w:t>Matcher</w:t>
      </w:r>
      <w:r>
        <w:t xml:space="preserve"> well defined, the </w:t>
      </w:r>
      <w:r>
        <w:rPr>
          <w:b/>
          <w:bCs/>
        </w:rPr>
        <w:t xml:space="preserve">Constructor </w:t>
      </w:r>
      <w:r>
        <w:t xml:space="preserve">will apply the matcher on every construction. The </w:t>
      </w:r>
      <w:r w:rsidR="00D27D9C">
        <w:t>pseudo</w:t>
      </w:r>
      <w:r>
        <w:t xml:space="preserve"> code of the </w:t>
      </w:r>
      <w:r>
        <w:rPr>
          <w:b/>
          <w:bCs/>
        </w:rPr>
        <w:t xml:space="preserve">Constructor </w:t>
      </w:r>
      <w:r>
        <w:t>is as below:</w:t>
      </w:r>
    </w:p>
    <w:p w14:paraId="720BF3BF" w14:textId="6EC0E477" w:rsidR="00575E6B" w:rsidRDefault="00575E6B" w:rsidP="004F4683">
      <w:pPr>
        <w:rPr>
          <w:b/>
          <w:bCs/>
        </w:rPr>
      </w:pPr>
      <w:r>
        <w:tab/>
      </w:r>
      <w:proofErr w:type="spellStart"/>
      <w:r>
        <w:rPr>
          <w:b/>
          <w:bCs/>
        </w:rPr>
        <w:t>defun</w:t>
      </w:r>
      <w:proofErr w:type="spellEnd"/>
      <w:r>
        <w:rPr>
          <w:b/>
          <w:bCs/>
        </w:rPr>
        <w:t xml:space="preserve"> constructor (text &amp;optional </w:t>
      </w:r>
      <w:proofErr w:type="spellStart"/>
      <w:r>
        <w:rPr>
          <w:b/>
          <w:bCs/>
        </w:rPr>
        <w:t>taglist</w:t>
      </w:r>
      <w:proofErr w:type="spellEnd"/>
      <w:r>
        <w:rPr>
          <w:b/>
          <w:bCs/>
        </w:rPr>
        <w:t>):</w:t>
      </w:r>
    </w:p>
    <w:p w14:paraId="25C23984" w14:textId="58DDA2F7" w:rsidR="00575E6B" w:rsidRDefault="00575E6B" w:rsidP="00575E6B">
      <w:pPr>
        <w:ind w:left="720" w:firstLine="720"/>
        <w:rPr>
          <w:b/>
          <w:bCs/>
        </w:rPr>
      </w:pPr>
      <w:r>
        <w:rPr>
          <w:b/>
          <w:bCs/>
        </w:rPr>
        <w:t>before-context = (</w:t>
      </w:r>
      <w:r w:rsidR="000039A0">
        <w:rPr>
          <w:b/>
          <w:bCs/>
        </w:rPr>
        <w:t>*context*, (</w:t>
      </w:r>
      <w:r>
        <w:rPr>
          <w:b/>
          <w:bCs/>
        </w:rPr>
        <w:t>copy *referral*)</w:t>
      </w:r>
      <w:r w:rsidR="000039A0">
        <w:rPr>
          <w:b/>
          <w:bCs/>
        </w:rPr>
        <w:t>)</w:t>
      </w:r>
    </w:p>
    <w:p w14:paraId="01FCDEAC" w14:textId="2C319587" w:rsidR="00575E6B" w:rsidRDefault="00575E6B" w:rsidP="00575E6B">
      <w:pPr>
        <w:ind w:left="720" w:firstLine="720"/>
        <w:rPr>
          <w:b/>
          <w:bCs/>
        </w:rPr>
      </w:pPr>
      <w:r>
        <w:rPr>
          <w:b/>
          <w:bCs/>
        </w:rPr>
        <w:t>result = []</w:t>
      </w:r>
    </w:p>
    <w:p w14:paraId="05421777" w14:textId="2FC0E3F1" w:rsidR="00575E6B" w:rsidRDefault="00575E6B" w:rsidP="00575E6B">
      <w:pPr>
        <w:ind w:left="720" w:firstLine="720"/>
        <w:rPr>
          <w:b/>
          <w:bCs/>
        </w:rPr>
      </w:pPr>
      <w:r>
        <w:rPr>
          <w:b/>
          <w:bCs/>
        </w:rPr>
        <w:t>for construction in *constructions*:</w:t>
      </w:r>
    </w:p>
    <w:p w14:paraId="15F56BB2" w14:textId="434B8366" w:rsidR="00575E6B" w:rsidRDefault="001A71FF" w:rsidP="00575E6B">
      <w:pPr>
        <w:ind w:left="720" w:firstLine="720"/>
        <w:rPr>
          <w:b/>
          <w:bCs/>
        </w:rPr>
      </w:pPr>
      <w:r>
        <w:rPr>
          <w:b/>
          <w:bCs/>
        </w:rPr>
        <w:t xml:space="preserve">       </w:t>
      </w:r>
      <w:r w:rsidR="00575E6B">
        <w:rPr>
          <w:b/>
          <w:bCs/>
        </w:rPr>
        <w:t>extract pattern, constraint, tag, action from construction</w:t>
      </w:r>
    </w:p>
    <w:p w14:paraId="7A68066F" w14:textId="53E615CE" w:rsidR="00575E6B" w:rsidRDefault="001A71FF" w:rsidP="001A71FF">
      <w:pPr>
        <w:ind w:left="1440"/>
        <w:rPr>
          <w:b/>
          <w:bCs/>
        </w:rPr>
      </w:pPr>
      <w:r>
        <w:rPr>
          <w:b/>
          <w:bCs/>
        </w:rPr>
        <w:t xml:space="preserve">       </w:t>
      </w:r>
      <w:r w:rsidR="00575E6B">
        <w:rPr>
          <w:b/>
          <w:bCs/>
        </w:rPr>
        <w:t xml:space="preserve">if </w:t>
      </w:r>
      <w:r>
        <w:rPr>
          <w:b/>
          <w:bCs/>
        </w:rPr>
        <w:t xml:space="preserve">(not null </w:t>
      </w:r>
      <w:proofErr w:type="spellStart"/>
      <w:r>
        <w:rPr>
          <w:b/>
          <w:bCs/>
        </w:rPr>
        <w:t>taglist</w:t>
      </w:r>
      <w:proofErr w:type="spellEnd"/>
      <w:r>
        <w:rPr>
          <w:b/>
          <w:bCs/>
        </w:rPr>
        <w:t xml:space="preserve">) and </w:t>
      </w:r>
      <w:r w:rsidR="00575E6B">
        <w:rPr>
          <w:b/>
          <w:bCs/>
        </w:rPr>
        <w:t xml:space="preserve">(tag not in </w:t>
      </w:r>
      <w:proofErr w:type="spellStart"/>
      <w:r w:rsidR="00575E6B">
        <w:rPr>
          <w:b/>
          <w:bCs/>
        </w:rPr>
        <w:t>taglist</w:t>
      </w:r>
      <w:proofErr w:type="spellEnd"/>
      <w:r w:rsidR="00575E6B">
        <w:rPr>
          <w:b/>
          <w:bCs/>
        </w:rPr>
        <w:t>): continue</w:t>
      </w:r>
    </w:p>
    <w:p w14:paraId="08D6CE20" w14:textId="66A06EAE" w:rsidR="00575E6B" w:rsidRDefault="001A71FF" w:rsidP="00575E6B">
      <w:pPr>
        <w:ind w:left="720" w:firstLine="720"/>
        <w:rPr>
          <w:b/>
          <w:bCs/>
        </w:rPr>
      </w:pPr>
      <w:r>
        <w:rPr>
          <w:b/>
          <w:bCs/>
        </w:rPr>
        <w:t xml:space="preserve">       </w:t>
      </w:r>
      <w:r w:rsidR="007C5C4B">
        <w:rPr>
          <w:b/>
          <w:bCs/>
        </w:rPr>
        <w:t xml:space="preserve">*context*, </w:t>
      </w:r>
      <w:r w:rsidR="00575E6B">
        <w:rPr>
          <w:b/>
          <w:bCs/>
        </w:rPr>
        <w:t>*referral* = before-context</w:t>
      </w:r>
    </w:p>
    <w:p w14:paraId="399927D7" w14:textId="765FE0AA" w:rsidR="00575E6B" w:rsidRDefault="001A71FF" w:rsidP="00575E6B">
      <w:pPr>
        <w:ind w:left="720" w:firstLine="720"/>
        <w:rPr>
          <w:b/>
          <w:bCs/>
        </w:rPr>
      </w:pPr>
      <w:r>
        <w:rPr>
          <w:b/>
          <w:bCs/>
        </w:rPr>
        <w:t xml:space="preserve">       </w:t>
      </w:r>
      <w:proofErr w:type="spellStart"/>
      <w:r w:rsidR="00575E6B">
        <w:rPr>
          <w:b/>
          <w:bCs/>
        </w:rPr>
        <w:t>matcher_results</w:t>
      </w:r>
      <w:proofErr w:type="spellEnd"/>
      <w:r w:rsidR="00575E6B">
        <w:rPr>
          <w:b/>
          <w:bCs/>
        </w:rPr>
        <w:t xml:space="preserve"> = (matcher (tokenizer text) pattern constraint)</w:t>
      </w:r>
    </w:p>
    <w:p w14:paraId="313C38BE" w14:textId="457E421E" w:rsidR="00575E6B" w:rsidRDefault="001A71FF" w:rsidP="00575E6B">
      <w:pPr>
        <w:ind w:left="720" w:firstLine="720"/>
        <w:rPr>
          <w:b/>
          <w:bCs/>
        </w:rPr>
      </w:pPr>
      <w:r>
        <w:rPr>
          <w:b/>
          <w:bCs/>
        </w:rPr>
        <w:t xml:space="preserve">       </w:t>
      </w:r>
      <w:r w:rsidR="00575E6B">
        <w:rPr>
          <w:b/>
          <w:bCs/>
        </w:rPr>
        <w:t xml:space="preserve">if (not null </w:t>
      </w:r>
      <w:proofErr w:type="spellStart"/>
      <w:r w:rsidR="00575E6B">
        <w:rPr>
          <w:b/>
          <w:bCs/>
        </w:rPr>
        <w:t>matcher_results</w:t>
      </w:r>
      <w:proofErr w:type="spellEnd"/>
      <w:r w:rsidR="00575E6B">
        <w:rPr>
          <w:b/>
          <w:bCs/>
        </w:rPr>
        <w:t>):</w:t>
      </w:r>
    </w:p>
    <w:p w14:paraId="205D562B" w14:textId="10362687" w:rsidR="00575E6B" w:rsidRDefault="001A71FF" w:rsidP="001A71FF">
      <w:pPr>
        <w:ind w:left="720" w:firstLine="720"/>
        <w:rPr>
          <w:b/>
          <w:bCs/>
        </w:rPr>
      </w:pPr>
      <w:r>
        <w:rPr>
          <w:b/>
          <w:bCs/>
        </w:rPr>
        <w:tab/>
      </w:r>
      <w:proofErr w:type="spellStart"/>
      <w:proofErr w:type="gramStart"/>
      <w:r>
        <w:rPr>
          <w:b/>
          <w:bCs/>
        </w:rPr>
        <w:t>result.append</w:t>
      </w:r>
      <w:proofErr w:type="spellEnd"/>
      <w:proofErr w:type="gramEnd"/>
      <w:r>
        <w:rPr>
          <w:b/>
          <w:bCs/>
        </w:rPr>
        <w:t>(</w:t>
      </w:r>
      <w:r w:rsidR="00575E6B">
        <w:rPr>
          <w:b/>
          <w:bCs/>
        </w:rPr>
        <w:t xml:space="preserve">for </w:t>
      </w:r>
      <w:proofErr w:type="spellStart"/>
      <w:r>
        <w:rPr>
          <w:b/>
          <w:bCs/>
        </w:rPr>
        <w:t>match_result</w:t>
      </w:r>
      <w:proofErr w:type="spellEnd"/>
      <w:r>
        <w:rPr>
          <w:b/>
          <w:bCs/>
        </w:rPr>
        <w:t xml:space="preserve"> in </w:t>
      </w:r>
      <w:proofErr w:type="spellStart"/>
      <w:r>
        <w:rPr>
          <w:b/>
          <w:bCs/>
        </w:rPr>
        <w:t>matcher_results</w:t>
      </w:r>
      <w:proofErr w:type="spellEnd"/>
      <w:r>
        <w:rPr>
          <w:b/>
          <w:bCs/>
        </w:rPr>
        <w:t>:</w:t>
      </w:r>
    </w:p>
    <w:p w14:paraId="37B5502A" w14:textId="1C56634B" w:rsidR="001A71FF" w:rsidRDefault="001A71FF" w:rsidP="00575E6B">
      <w:pPr>
        <w:ind w:left="720" w:firstLine="720"/>
        <w:rPr>
          <w:b/>
          <w:bCs/>
        </w:rPr>
      </w:pPr>
      <w:r>
        <w:rPr>
          <w:b/>
          <w:bCs/>
        </w:rPr>
        <w:tab/>
      </w:r>
      <w:r>
        <w:rPr>
          <w:b/>
          <w:bCs/>
        </w:rPr>
        <w:tab/>
      </w:r>
      <w:r>
        <w:rPr>
          <w:b/>
          <w:bCs/>
        </w:rPr>
        <w:tab/>
        <w:t xml:space="preserve">  extract </w:t>
      </w:r>
      <w:proofErr w:type="spellStart"/>
      <w:r>
        <w:rPr>
          <w:b/>
          <w:bCs/>
        </w:rPr>
        <w:t>variable_value</w:t>
      </w:r>
      <w:proofErr w:type="spellEnd"/>
      <w:r>
        <w:rPr>
          <w:b/>
          <w:bCs/>
        </w:rPr>
        <w:t xml:space="preserve">, context from </w:t>
      </w:r>
      <w:proofErr w:type="spellStart"/>
      <w:r>
        <w:rPr>
          <w:b/>
          <w:bCs/>
        </w:rPr>
        <w:t>match_result</w:t>
      </w:r>
      <w:proofErr w:type="spellEnd"/>
    </w:p>
    <w:p w14:paraId="0CBD1D0D" w14:textId="54F7F3A2" w:rsidR="001A71FF" w:rsidRDefault="001A71FF" w:rsidP="00575E6B">
      <w:pPr>
        <w:ind w:left="720" w:firstLine="720"/>
        <w:rPr>
          <w:b/>
          <w:bCs/>
        </w:rPr>
      </w:pPr>
      <w:r>
        <w:rPr>
          <w:b/>
          <w:bCs/>
        </w:rPr>
        <w:tab/>
      </w:r>
      <w:r>
        <w:rPr>
          <w:b/>
          <w:bCs/>
        </w:rPr>
        <w:tab/>
      </w:r>
      <w:r>
        <w:rPr>
          <w:b/>
          <w:bCs/>
        </w:rPr>
        <w:tab/>
        <w:t xml:space="preserve">  </w:t>
      </w:r>
      <w:r w:rsidR="007C5C4B">
        <w:rPr>
          <w:b/>
          <w:bCs/>
        </w:rPr>
        <w:t xml:space="preserve">*context*, </w:t>
      </w:r>
      <w:r>
        <w:rPr>
          <w:b/>
          <w:bCs/>
        </w:rPr>
        <w:t>*referral* = context</w:t>
      </w:r>
    </w:p>
    <w:p w14:paraId="5886D44B" w14:textId="21370363" w:rsidR="001A71FF" w:rsidRDefault="001A71FF" w:rsidP="00575E6B">
      <w:pPr>
        <w:ind w:left="720" w:firstLine="720"/>
        <w:rPr>
          <w:b/>
          <w:bCs/>
        </w:rPr>
      </w:pPr>
      <w:r>
        <w:rPr>
          <w:b/>
          <w:bCs/>
        </w:rPr>
        <w:tab/>
      </w:r>
      <w:r>
        <w:rPr>
          <w:b/>
          <w:bCs/>
        </w:rPr>
        <w:tab/>
      </w:r>
      <w:r>
        <w:rPr>
          <w:b/>
          <w:bCs/>
        </w:rPr>
        <w:tab/>
        <w:t xml:space="preserve">  collect (apply action </w:t>
      </w:r>
      <w:proofErr w:type="spellStart"/>
      <w:r>
        <w:rPr>
          <w:b/>
          <w:bCs/>
        </w:rPr>
        <w:t>variable_value</w:t>
      </w:r>
      <w:proofErr w:type="spellEnd"/>
      <w:r>
        <w:rPr>
          <w:b/>
          <w:bCs/>
        </w:rPr>
        <w:t>)</w:t>
      </w:r>
    </w:p>
    <w:p w14:paraId="5689AD1A" w14:textId="59225DA6" w:rsidR="001A71FF" w:rsidRDefault="000039A0" w:rsidP="00575E6B">
      <w:pPr>
        <w:ind w:left="720" w:firstLine="720"/>
        <w:rPr>
          <w:b/>
          <w:bCs/>
        </w:rPr>
      </w:pPr>
      <w:r>
        <w:rPr>
          <w:b/>
          <w:bCs/>
        </w:rPr>
        <w:t xml:space="preserve">*context*, </w:t>
      </w:r>
      <w:r w:rsidR="001A71FF">
        <w:rPr>
          <w:b/>
          <w:bCs/>
        </w:rPr>
        <w:t>*referral* = before-context</w:t>
      </w:r>
    </w:p>
    <w:p w14:paraId="6EAC1B48" w14:textId="6B48BD62" w:rsidR="001A71FF" w:rsidRDefault="001A71FF" w:rsidP="00575E6B">
      <w:pPr>
        <w:ind w:left="720" w:firstLine="720"/>
        <w:rPr>
          <w:b/>
          <w:bCs/>
        </w:rPr>
      </w:pPr>
      <w:r>
        <w:rPr>
          <w:b/>
          <w:bCs/>
        </w:rPr>
        <w:t>return result</w:t>
      </w:r>
    </w:p>
    <w:p w14:paraId="2FED286F" w14:textId="32156AD3" w:rsidR="004F4683" w:rsidRDefault="004F4683" w:rsidP="00CD1779">
      <w:pPr>
        <w:rPr>
          <w:b/>
          <w:bCs/>
        </w:rPr>
      </w:pPr>
    </w:p>
    <w:p w14:paraId="7B827C99" w14:textId="1C1C6D4A" w:rsidR="00AA7031" w:rsidRDefault="00A57503" w:rsidP="00AA7031">
      <w:r>
        <w:t>For every result</w:t>
      </w:r>
      <w:r w:rsidR="0057137E">
        <w:t xml:space="preserve"> </w:t>
      </w:r>
      <w:r>
        <w:t xml:space="preserve">the system </w:t>
      </w:r>
      <w:r w:rsidR="00AA7031">
        <w:t>gets</w:t>
      </w:r>
      <w:r>
        <w:t xml:space="preserve"> from the matcher, the constructor will set the referral context to the context from the matcher result</w:t>
      </w:r>
      <w:r w:rsidR="0057137E">
        <w:t xml:space="preserve">, </w:t>
      </w:r>
      <w:r>
        <w:t xml:space="preserve">then apply </w:t>
      </w:r>
      <w:r w:rsidR="0057137E">
        <w:t xml:space="preserve">the construction action and finally collect the action element and the </w:t>
      </w:r>
      <w:r w:rsidR="00AA7031">
        <w:t>after-action</w:t>
      </w:r>
      <w:r w:rsidR="0057137E">
        <w:t xml:space="preserve"> referral context. </w:t>
      </w:r>
      <w:r w:rsidR="00AA7031">
        <w:t xml:space="preserve">After the function collects every possible construction result, it will set referral context back to what it is at the beginning of the function. </w:t>
      </w:r>
    </w:p>
    <w:p w14:paraId="623E8FD6" w14:textId="57F2F117" w:rsidR="004F4683" w:rsidRDefault="004F4683" w:rsidP="00CD1779"/>
    <w:p w14:paraId="501A3E16" w14:textId="7CAA6FD1" w:rsidR="00AA7031" w:rsidRDefault="00DA3D75" w:rsidP="00CD1779">
      <w:r>
        <w:t>An</w:t>
      </w:r>
      <w:r w:rsidR="00830493">
        <w:t xml:space="preserve"> example of </w:t>
      </w:r>
      <w:r>
        <w:t>how the matcher and constructor work:</w:t>
      </w:r>
    </w:p>
    <w:p w14:paraId="3190B0F8" w14:textId="4311D09D" w:rsidR="00DA3D75" w:rsidRDefault="00DA3D75" w:rsidP="00CD1779">
      <w:r>
        <w:tab/>
      </w:r>
      <w:r w:rsidR="00C02796">
        <w:t xml:space="preserve">Say we have an input text </w:t>
      </w:r>
      <w:r w:rsidR="00C02796" w:rsidRPr="00C02796">
        <w:rPr>
          <w:b/>
          <w:bCs/>
        </w:rPr>
        <w:t>“</w:t>
      </w:r>
      <w:bookmarkStart w:id="697" w:name="OLE_LINK3"/>
      <w:bookmarkStart w:id="698" w:name="OLE_LINK4"/>
      <w:r w:rsidR="00C02796" w:rsidRPr="00C02796">
        <w:rPr>
          <w:b/>
          <w:bCs/>
        </w:rPr>
        <w:t>an elephant kicks a mouse</w:t>
      </w:r>
      <w:bookmarkEnd w:id="697"/>
      <w:bookmarkEnd w:id="698"/>
      <w:r w:rsidR="00C02796" w:rsidRPr="00C02796">
        <w:rPr>
          <w:b/>
          <w:bCs/>
        </w:rPr>
        <w:t>”</w:t>
      </w:r>
      <w:r w:rsidR="00C02796">
        <w:t>,</w:t>
      </w:r>
    </w:p>
    <w:p w14:paraId="276471FB" w14:textId="24E4F83C" w:rsidR="00C02796" w:rsidRDefault="00C02796" w:rsidP="00CD1779">
      <w:r>
        <w:tab/>
        <w:t>Constructor will try to match the text with every construction,</w:t>
      </w:r>
    </w:p>
    <w:p w14:paraId="7BC8F034" w14:textId="3D6183C5" w:rsidR="00C02796" w:rsidRDefault="00C02796" w:rsidP="00CD1779">
      <w:r>
        <w:tab/>
        <w:t xml:space="preserve">Consider the </w:t>
      </w:r>
      <w:proofErr w:type="gramStart"/>
      <w:r>
        <w:t>construction :</w:t>
      </w:r>
      <w:proofErr w:type="gramEnd"/>
    </w:p>
    <w:p w14:paraId="474661C3" w14:textId="77777777" w:rsidR="00C02796" w:rsidRPr="00C02796" w:rsidRDefault="00C02796" w:rsidP="00C02796">
      <w:pPr>
        <w:rPr>
          <w:b/>
          <w:bCs/>
        </w:rPr>
      </w:pPr>
      <w:r>
        <w:tab/>
      </w:r>
      <w:r>
        <w:tab/>
      </w:r>
      <w:r w:rsidRPr="00C02796">
        <w:rPr>
          <w:b/>
          <w:bCs/>
        </w:rPr>
        <w:t>(</w:t>
      </w:r>
      <w:proofErr w:type="gramStart"/>
      <w:r w:rsidRPr="00C02796">
        <w:rPr>
          <w:b/>
          <w:bCs/>
        </w:rPr>
        <w:t>new</w:t>
      </w:r>
      <w:proofErr w:type="gramEnd"/>
      <w:r w:rsidRPr="00C02796">
        <w:rPr>
          <w:b/>
          <w:bCs/>
        </w:rPr>
        <w:t>-construction</w:t>
      </w:r>
    </w:p>
    <w:p w14:paraId="72215393" w14:textId="77777777" w:rsidR="00C02796" w:rsidRPr="00C02796" w:rsidRDefault="00C02796" w:rsidP="00C02796">
      <w:pPr>
        <w:ind w:left="1440"/>
        <w:rPr>
          <w:b/>
          <w:bCs/>
        </w:rPr>
      </w:pPr>
      <w:r w:rsidRPr="00C02796">
        <w:rPr>
          <w:b/>
          <w:bCs/>
        </w:rPr>
        <w:tab/>
      </w:r>
      <w:proofErr w:type="gramStart"/>
      <w:r w:rsidRPr="00C02796">
        <w:rPr>
          <w:b/>
          <w:bCs/>
        </w:rPr>
        <w:t>:variables</w:t>
      </w:r>
      <w:proofErr w:type="gramEnd"/>
      <w:r w:rsidRPr="00C02796">
        <w:rPr>
          <w:b/>
          <w:bCs/>
        </w:rPr>
        <w:t xml:space="preserve"> ((?x {animal} :noun) </w:t>
      </w:r>
    </w:p>
    <w:p w14:paraId="03901129"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(?y</w:t>
      </w:r>
      <w:proofErr w:type="gramEnd"/>
      <w:r w:rsidRPr="00C02796">
        <w:rPr>
          <w:b/>
          <w:bCs/>
        </w:rPr>
        <w:t xml:space="preserve"> {kick} :verb)</w:t>
      </w:r>
    </w:p>
    <w:p w14:paraId="48EF14F5" w14:textId="77777777" w:rsidR="00C02796" w:rsidRPr="00C02796" w:rsidRDefault="00C02796" w:rsidP="00C02796">
      <w:pPr>
        <w:ind w:left="1440"/>
        <w:rPr>
          <w:b/>
          <w:bCs/>
        </w:rPr>
      </w:pPr>
      <w:r w:rsidRPr="00C02796">
        <w:rPr>
          <w:b/>
          <w:bCs/>
        </w:rPr>
        <w:tab/>
      </w:r>
      <w:r w:rsidRPr="00C02796">
        <w:rPr>
          <w:b/>
          <w:bCs/>
        </w:rPr>
        <w:tab/>
      </w:r>
      <w:proofErr w:type="gramStart"/>
      <w:r w:rsidRPr="00C02796">
        <w:rPr>
          <w:b/>
          <w:bCs/>
        </w:rPr>
        <w:t>(?z</w:t>
      </w:r>
      <w:proofErr w:type="gramEnd"/>
      <w:r w:rsidRPr="00C02796">
        <w:rPr>
          <w:b/>
          <w:bCs/>
        </w:rPr>
        <w:t xml:space="preserve"> {physical object} :noun))</w:t>
      </w:r>
    </w:p>
    <w:p w14:paraId="1703C449" w14:textId="77777777" w:rsidR="00C02796" w:rsidRPr="00C02796" w:rsidRDefault="00C02796" w:rsidP="00C02796">
      <w:pPr>
        <w:ind w:left="1440"/>
        <w:rPr>
          <w:b/>
          <w:bCs/>
        </w:rPr>
      </w:pPr>
      <w:r w:rsidRPr="00C02796">
        <w:rPr>
          <w:b/>
          <w:bCs/>
        </w:rPr>
        <w:tab/>
      </w:r>
      <w:proofErr w:type="gramStart"/>
      <w:r w:rsidRPr="00C02796">
        <w:rPr>
          <w:b/>
          <w:bCs/>
        </w:rPr>
        <w:t>:pattern</w:t>
      </w:r>
      <w:proofErr w:type="gramEnd"/>
      <w:r w:rsidRPr="00C02796">
        <w:rPr>
          <w:b/>
          <w:bCs/>
        </w:rPr>
        <w:t xml:space="preserve"> (?x ?y ?z)</w:t>
      </w:r>
    </w:p>
    <w:p w14:paraId="068DF0BA" w14:textId="77777777" w:rsidR="00C02796" w:rsidRPr="00C02796" w:rsidRDefault="00C02796" w:rsidP="00C02796">
      <w:pPr>
        <w:ind w:left="1440"/>
        <w:rPr>
          <w:b/>
          <w:bCs/>
        </w:rPr>
      </w:pPr>
      <w:r w:rsidRPr="00C02796">
        <w:rPr>
          <w:b/>
          <w:bCs/>
        </w:rPr>
        <w:tab/>
      </w:r>
      <w:proofErr w:type="gramStart"/>
      <w:r w:rsidRPr="00C02796">
        <w:rPr>
          <w:b/>
          <w:bCs/>
        </w:rPr>
        <w:t>:ret</w:t>
      </w:r>
      <w:proofErr w:type="gramEnd"/>
      <w:r w:rsidRPr="00C02796">
        <w:rPr>
          <w:b/>
          <w:bCs/>
        </w:rPr>
        <w:t>-tag :verb</w:t>
      </w:r>
    </w:p>
    <w:p w14:paraId="0E58B8A2" w14:textId="77777777" w:rsidR="00C02796" w:rsidRPr="00C02796" w:rsidRDefault="00C02796" w:rsidP="00C02796">
      <w:pPr>
        <w:ind w:left="1440"/>
        <w:rPr>
          <w:b/>
          <w:bCs/>
        </w:rPr>
      </w:pPr>
      <w:r w:rsidRPr="00C02796">
        <w:rPr>
          <w:b/>
          <w:bCs/>
        </w:rPr>
        <w:tab/>
      </w:r>
      <w:proofErr w:type="gramStart"/>
      <w:r w:rsidRPr="00C02796">
        <w:rPr>
          <w:b/>
          <w:bCs/>
        </w:rPr>
        <w:t>:action</w:t>
      </w:r>
      <w:proofErr w:type="gramEnd"/>
      <w:r w:rsidRPr="00C02796">
        <w:rPr>
          <w:b/>
          <w:bCs/>
        </w:rPr>
        <w:t xml:space="preserve"> (let ((</w:t>
      </w:r>
      <w:proofErr w:type="spellStart"/>
      <w:r w:rsidRPr="00C02796">
        <w:rPr>
          <w:b/>
          <w:bCs/>
        </w:rPr>
        <w:t>new_v</w:t>
      </w:r>
      <w:proofErr w:type="spellEnd"/>
      <w:r w:rsidRPr="00C02796">
        <w:rPr>
          <w:b/>
          <w:bCs/>
        </w:rPr>
        <w:t xml:space="preserve"> (new-</w:t>
      </w:r>
      <w:proofErr w:type="spellStart"/>
      <w:r w:rsidRPr="00C02796">
        <w:rPr>
          <w:b/>
          <w:bCs/>
        </w:rPr>
        <w:t>indv</w:t>
      </w:r>
      <w:proofErr w:type="spellEnd"/>
      <w:r w:rsidRPr="00C02796">
        <w:rPr>
          <w:b/>
          <w:bCs/>
        </w:rPr>
        <w:t xml:space="preserve"> NIL ?y)))</w:t>
      </w:r>
    </w:p>
    <w:p w14:paraId="7CAFE701"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?x</w:t>
      </w:r>
      <w:proofErr w:type="gramEnd"/>
      <w:r w:rsidRPr="00C02796">
        <w:rPr>
          <w:b/>
          <w:bCs/>
        </w:rPr>
        <w:t xml:space="preserve"> {action agent} </w:t>
      </w:r>
      <w:proofErr w:type="spellStart"/>
      <w:r w:rsidRPr="00C02796">
        <w:rPr>
          <w:b/>
          <w:bCs/>
        </w:rPr>
        <w:t>new_v</w:t>
      </w:r>
      <w:proofErr w:type="spellEnd"/>
      <w:r w:rsidRPr="00C02796">
        <w:rPr>
          <w:b/>
          <w:bCs/>
        </w:rPr>
        <w:t>)</w:t>
      </w:r>
    </w:p>
    <w:p w14:paraId="033E0E7F" w14:textId="77777777" w:rsidR="00C02796" w:rsidRPr="00C02796" w:rsidRDefault="00C02796" w:rsidP="00C02796">
      <w:pPr>
        <w:ind w:left="1440"/>
        <w:rPr>
          <w:b/>
          <w:bCs/>
        </w:rPr>
      </w:pPr>
      <w:r w:rsidRPr="00C02796">
        <w:rPr>
          <w:b/>
          <w:bCs/>
        </w:rPr>
        <w:tab/>
      </w:r>
      <w:r w:rsidRPr="00C02796">
        <w:rPr>
          <w:b/>
          <w:bCs/>
        </w:rPr>
        <w:tab/>
      </w:r>
      <w:r w:rsidRPr="00C02796">
        <w:rPr>
          <w:b/>
          <w:bCs/>
        </w:rPr>
        <w:tab/>
        <w:t xml:space="preserve">  </w:t>
      </w:r>
      <w:r w:rsidRPr="00C02796">
        <w:rPr>
          <w:b/>
          <w:bCs/>
        </w:rPr>
        <w:tab/>
        <w:t>(x-is-the-y-of-</w:t>
      </w:r>
      <w:proofErr w:type="gramStart"/>
      <w:r w:rsidRPr="00C02796">
        <w:rPr>
          <w:b/>
          <w:bCs/>
        </w:rPr>
        <w:t>z ?z</w:t>
      </w:r>
      <w:proofErr w:type="gramEnd"/>
      <w:r w:rsidRPr="00C02796">
        <w:rPr>
          <w:b/>
          <w:bCs/>
        </w:rPr>
        <w:t xml:space="preserve"> {action object} </w:t>
      </w:r>
      <w:proofErr w:type="spellStart"/>
      <w:r w:rsidRPr="00C02796">
        <w:rPr>
          <w:b/>
          <w:bCs/>
        </w:rPr>
        <w:t>new_v</w:t>
      </w:r>
      <w:proofErr w:type="spellEnd"/>
      <w:r w:rsidRPr="00C02796">
        <w:rPr>
          <w:b/>
          <w:bCs/>
        </w:rPr>
        <w:t>)</w:t>
      </w:r>
    </w:p>
    <w:p w14:paraId="7EBEDECC" w14:textId="77777777" w:rsidR="00C02796" w:rsidRPr="00C02796" w:rsidRDefault="00C02796" w:rsidP="00C02796">
      <w:pPr>
        <w:ind w:left="1440"/>
        <w:rPr>
          <w:b/>
          <w:bCs/>
        </w:rPr>
      </w:pPr>
      <w:r w:rsidRPr="00C02796">
        <w:rPr>
          <w:b/>
          <w:bCs/>
        </w:rPr>
        <w:tab/>
      </w:r>
      <w:r w:rsidRPr="00C02796">
        <w:rPr>
          <w:b/>
          <w:bCs/>
        </w:rPr>
        <w:tab/>
      </w:r>
      <w:r w:rsidRPr="00C02796">
        <w:rPr>
          <w:b/>
          <w:bCs/>
        </w:rPr>
        <w:tab/>
      </w:r>
      <w:r w:rsidRPr="00C02796">
        <w:rPr>
          <w:b/>
          <w:bCs/>
        </w:rPr>
        <w:tab/>
      </w:r>
      <w:proofErr w:type="spellStart"/>
      <w:r w:rsidRPr="00C02796">
        <w:rPr>
          <w:b/>
          <w:bCs/>
        </w:rPr>
        <w:t>new_v</w:t>
      </w:r>
      <w:proofErr w:type="spellEnd"/>
      <w:r w:rsidRPr="00C02796">
        <w:rPr>
          <w:b/>
          <w:bCs/>
        </w:rPr>
        <w:t>)</w:t>
      </w:r>
    </w:p>
    <w:p w14:paraId="55835B81" w14:textId="3196B1CC" w:rsidR="00C02796" w:rsidRDefault="00C02796" w:rsidP="00C02796">
      <w:pPr>
        <w:ind w:left="1440"/>
        <w:rPr>
          <w:b/>
          <w:bCs/>
        </w:rPr>
      </w:pPr>
      <w:r w:rsidRPr="00C02796">
        <w:rPr>
          <w:b/>
          <w:bCs/>
        </w:rPr>
        <w:tab/>
        <w:t>:doc "transitive action kick")</w:t>
      </w:r>
    </w:p>
    <w:p w14:paraId="7D2FABE8" w14:textId="12495924" w:rsidR="00C02796" w:rsidRDefault="00C57B7C" w:rsidP="00EA61F0">
      <w:pPr>
        <w:ind w:left="720"/>
      </w:pPr>
      <w:r>
        <w:lastRenderedPageBreak/>
        <w:t xml:space="preserve">Since </w:t>
      </w:r>
      <w:r>
        <w:rPr>
          <w:b/>
          <w:bCs/>
        </w:rPr>
        <w:t>(constructor “an elephant” ‘</w:t>
      </w:r>
      <w:proofErr w:type="gramStart"/>
      <w:r>
        <w:rPr>
          <w:b/>
          <w:bCs/>
        </w:rPr>
        <w:t>(:noun</w:t>
      </w:r>
      <w:proofErr w:type="gramEnd"/>
      <w:r>
        <w:rPr>
          <w:b/>
          <w:bCs/>
        </w:rPr>
        <w:t>))</w:t>
      </w:r>
      <w:r>
        <w:t xml:space="preserve"> returns </w:t>
      </w:r>
      <w:r>
        <w:rPr>
          <w:b/>
          <w:bCs/>
        </w:rPr>
        <w:t>{elephant 0-3142}</w:t>
      </w:r>
      <w:r w:rsidR="00EA61F0">
        <w:t xml:space="preserve">, the matcher will match “an elephant” with the first component of the pattern. Then the constructor will recursively call the matcher on </w:t>
      </w:r>
      <w:r w:rsidR="00EA61F0">
        <w:rPr>
          <w:b/>
          <w:bCs/>
        </w:rPr>
        <w:t xml:space="preserve">“kicks a mouse” </w:t>
      </w:r>
      <w:r w:rsidR="00EA61F0">
        <w:t>and</w:t>
      </w:r>
      <w:r w:rsidR="00EA61F0">
        <w:rPr>
          <w:b/>
          <w:bCs/>
        </w:rPr>
        <w:t xml:space="preserve"> </w:t>
      </w:r>
      <w:proofErr w:type="gramStart"/>
      <w:r w:rsidR="00EA61F0">
        <w:rPr>
          <w:b/>
          <w:bCs/>
        </w:rPr>
        <w:t>(?y</w:t>
      </w:r>
      <w:proofErr w:type="gramEnd"/>
      <w:r w:rsidR="00EA61F0">
        <w:rPr>
          <w:b/>
          <w:bCs/>
        </w:rPr>
        <w:t xml:space="preserve"> ?z)</w:t>
      </w:r>
      <w:r w:rsidR="00EA61F0">
        <w:t xml:space="preserve">. </w:t>
      </w:r>
    </w:p>
    <w:p w14:paraId="22ED8229" w14:textId="6D6E4BFF" w:rsidR="00871B7F" w:rsidRDefault="00871B7F" w:rsidP="00EA61F0">
      <w:pPr>
        <w:ind w:left="720"/>
      </w:pPr>
      <w:r>
        <w:t xml:space="preserve">Similarly, “kicks” matches with {kick} and </w:t>
      </w:r>
      <w:r>
        <w:rPr>
          <w:b/>
          <w:bCs/>
        </w:rPr>
        <w:t>(constructor “a mouse” ‘</w:t>
      </w:r>
      <w:proofErr w:type="gramStart"/>
      <w:r>
        <w:rPr>
          <w:b/>
          <w:bCs/>
        </w:rPr>
        <w:t>(:noun</w:t>
      </w:r>
      <w:proofErr w:type="gramEnd"/>
      <w:r>
        <w:rPr>
          <w:b/>
          <w:bCs/>
        </w:rPr>
        <w:t>))</w:t>
      </w:r>
      <w:r>
        <w:t xml:space="preserve"> returns </w:t>
      </w:r>
      <w:r>
        <w:rPr>
          <w:b/>
          <w:bCs/>
        </w:rPr>
        <w:t>{mouse 0-2816} and {computer mouse 0-2818}</w:t>
      </w:r>
      <w:r>
        <w:t xml:space="preserve">, which are both </w:t>
      </w:r>
      <w:r>
        <w:rPr>
          <w:b/>
          <w:bCs/>
        </w:rPr>
        <w:t>{physical object}</w:t>
      </w:r>
      <w:r>
        <w:t>.</w:t>
      </w:r>
    </w:p>
    <w:p w14:paraId="7960C101" w14:textId="77777777" w:rsidR="00871B7F" w:rsidRPr="00871B7F" w:rsidRDefault="00871B7F" w:rsidP="00EA61F0">
      <w:pPr>
        <w:ind w:left="720"/>
      </w:pPr>
    </w:p>
    <w:p w14:paraId="43B28963" w14:textId="64D0E9F6" w:rsidR="00C02796" w:rsidRDefault="00871B7F" w:rsidP="00871B7F">
      <w:pPr>
        <w:ind w:left="720"/>
      </w:pPr>
      <w:r>
        <w:t xml:space="preserve">Therefore, the matcher will return </w:t>
      </w:r>
      <w:r>
        <w:rPr>
          <w:b/>
          <w:bCs/>
        </w:rPr>
        <w:t xml:space="preserve">({elephant 0-3142} {mouse 0-2816}) and ({elephant 0-3142} {computer mouse 0-2818}) </w:t>
      </w:r>
      <w:r>
        <w:t xml:space="preserve">together with the corresponding referral context. </w:t>
      </w:r>
    </w:p>
    <w:p w14:paraId="3DAC7B14" w14:textId="4709D2F1" w:rsidR="00871B7F" w:rsidRDefault="00871B7F" w:rsidP="00871B7F">
      <w:pPr>
        <w:ind w:left="720"/>
      </w:pPr>
      <w:r>
        <w:t xml:space="preserve">Then, the constructor will </w:t>
      </w:r>
      <w:r w:rsidR="005721B4">
        <w:t xml:space="preserve">apply the action on </w:t>
      </w:r>
      <w:r w:rsidR="005721B4">
        <w:rPr>
          <w:b/>
          <w:bCs/>
        </w:rPr>
        <w:t xml:space="preserve">({elephant 0-3142} {mouse 0-2816}), ({elephant 0-3142} {computer mouse 0-2818}) </w:t>
      </w:r>
      <w:r w:rsidR="005721B4">
        <w:t xml:space="preserve">and gets </w:t>
      </w:r>
      <w:r w:rsidR="005721B4">
        <w:rPr>
          <w:b/>
          <w:bCs/>
        </w:rPr>
        <w:t xml:space="preserve">({kick 0-2824} </w:t>
      </w:r>
      <w:r w:rsidR="007C5C4B">
        <w:rPr>
          <w:b/>
          <w:bCs/>
        </w:rPr>
        <w:t xml:space="preserve">context1 </w:t>
      </w:r>
      <w:r w:rsidR="005721B4">
        <w:rPr>
          <w:b/>
          <w:bCs/>
        </w:rPr>
        <w:t>referral1) and ({kick 0-2830}</w:t>
      </w:r>
      <w:r w:rsidR="007C5C4B">
        <w:rPr>
          <w:b/>
          <w:bCs/>
        </w:rPr>
        <w:t xml:space="preserve"> context2</w:t>
      </w:r>
      <w:r w:rsidR="005721B4">
        <w:rPr>
          <w:b/>
          <w:bCs/>
        </w:rPr>
        <w:t xml:space="preserve"> referral2)</w:t>
      </w:r>
      <w:r w:rsidR="005721B4">
        <w:t xml:space="preserve">. </w:t>
      </w:r>
    </w:p>
    <w:p w14:paraId="7BD1E6B6" w14:textId="3E8CE0E8" w:rsidR="00610A03" w:rsidRDefault="00610A03" w:rsidP="00610A03"/>
    <w:p w14:paraId="3D9D09CF" w14:textId="27780FBD" w:rsidR="00610A03" w:rsidRDefault="00610A03" w:rsidP="00610A03">
      <w:pPr>
        <w:pStyle w:val="Heading3"/>
      </w:pPr>
      <w:bookmarkStart w:id="699" w:name="_Toc81858495"/>
      <w:r>
        <w:t>Matching names</w:t>
      </w:r>
      <w:bookmarkEnd w:id="699"/>
    </w:p>
    <w:p w14:paraId="44008127" w14:textId="6267978C" w:rsidR="00610A03" w:rsidRDefault="00610A03" w:rsidP="00610A03"/>
    <w:p w14:paraId="3B2DC2A8" w14:textId="2D770C0B" w:rsidR="00610A03" w:rsidRDefault="00610A03" w:rsidP="00610A03">
      <w:r>
        <w:t xml:space="preserve">Name matching is tricky since first it is hard to </w:t>
      </w:r>
      <w:r w:rsidR="002D1745">
        <w:t>define all possible names in advance (there are too many names) and second in natural language, people sometimes assume the name represents a perso</w:t>
      </w:r>
      <w:r w:rsidR="00C60E7A">
        <w:t>n or a place, etc</w:t>
      </w:r>
      <w:r w:rsidR="002D1745">
        <w:t xml:space="preserve">. </w:t>
      </w:r>
    </w:p>
    <w:p w14:paraId="705839FB" w14:textId="03B5353E" w:rsidR="002D1745" w:rsidRDefault="002D1745" w:rsidP="00610A03"/>
    <w:p w14:paraId="54E27313" w14:textId="286A3EE3" w:rsidR="00C60E7A" w:rsidRDefault="002D1745" w:rsidP="00610A03">
      <w:r>
        <w:t xml:space="preserve">To resolve the first problem, in the function </w:t>
      </w:r>
      <w:r w:rsidRPr="00FA2E59">
        <w:rPr>
          <w:b/>
          <w:bCs/>
        </w:rPr>
        <w:t>variable-mat</w:t>
      </w:r>
      <w:r>
        <w:rPr>
          <w:b/>
          <w:bCs/>
        </w:rPr>
        <w:t>c</w:t>
      </w:r>
      <w:r w:rsidRPr="00FA2E59">
        <w:rPr>
          <w:b/>
          <w:bCs/>
        </w:rPr>
        <w:t>h (text constraints)</w:t>
      </w:r>
      <w:r>
        <w:t xml:space="preserve">, when </w:t>
      </w:r>
      <w:r w:rsidR="00C60E7A">
        <w:t>the text</w:t>
      </w:r>
      <w:r>
        <w:t xml:space="preserve"> does not </w:t>
      </w:r>
      <w:r w:rsidR="00C60E7A">
        <w:t xml:space="preserve">have any existing matched element, the system will detect if the text is a name. The criterion is 1. The first letter of every word in text needs to be uppercase 2. If there’s syntax tag constraint, it needs to </w:t>
      </w:r>
      <w:proofErr w:type="gramStart"/>
      <w:r w:rsidR="00C60E7A">
        <w:t>be :noun</w:t>
      </w:r>
      <w:proofErr w:type="gramEnd"/>
      <w:r w:rsidR="00C60E7A">
        <w:t xml:space="preserve"> 3. The constraints cannot </w:t>
      </w:r>
      <w:proofErr w:type="gramStart"/>
      <w:r w:rsidR="00C60E7A">
        <w:t>have :type</w:t>
      </w:r>
      <w:proofErr w:type="gramEnd"/>
      <w:r w:rsidR="00C60E7A">
        <w:t xml:space="preserve"> or :list. If the conditions are matched, the system will create a new individual node with text as its </w:t>
      </w:r>
      <w:proofErr w:type="spellStart"/>
      <w:r w:rsidR="00C60E7A">
        <w:t>iname</w:t>
      </w:r>
      <w:proofErr w:type="spellEnd"/>
      <w:r w:rsidR="00C60E7A">
        <w:t xml:space="preserve">. </w:t>
      </w:r>
    </w:p>
    <w:p w14:paraId="0EFB59AB" w14:textId="5BABA85F" w:rsidR="00C60E7A" w:rsidRDefault="00C60E7A" w:rsidP="00610A03"/>
    <w:p w14:paraId="675A3DF5" w14:textId="429438C0" w:rsidR="00850557" w:rsidRDefault="00C60E7A" w:rsidP="00610A03">
      <w:r>
        <w:t xml:space="preserve">To resolve the second problem, </w:t>
      </w:r>
      <w:r w:rsidR="00850557">
        <w:t xml:space="preserve">some adjustments are made when the system tries to determine if an element meets a constraint. If the </w:t>
      </w:r>
      <w:proofErr w:type="spellStart"/>
      <w:r w:rsidR="00850557">
        <w:t>iname</w:t>
      </w:r>
      <w:proofErr w:type="spellEnd"/>
      <w:r w:rsidR="00850557">
        <w:t xml:space="preserve"> of the element and the constraint satisfy the above conditions, the system extract all the parent nodes in the constraint and create is-a links between every parent and the element.</w:t>
      </w:r>
    </w:p>
    <w:p w14:paraId="334C0309" w14:textId="324CACF6" w:rsidR="00850557" w:rsidRDefault="00850557" w:rsidP="00610A03">
      <w:r>
        <w:t>Note, since both above two cases are still guessing and proceed, the system will create a new context.</w:t>
      </w:r>
    </w:p>
    <w:p w14:paraId="75FC13EE" w14:textId="4B52005B" w:rsidR="00850557" w:rsidRDefault="00850557" w:rsidP="00610A03"/>
    <w:p w14:paraId="23E47E66" w14:textId="1A0673AC" w:rsidR="00850557" w:rsidRDefault="00850557" w:rsidP="00610A03">
      <w:r>
        <w:t>Example: If the matcher tries to match “Yang and Wesley are friends” with the construction</w:t>
      </w:r>
    </w:p>
    <w:p w14:paraId="7862AB5E" w14:textId="77777777" w:rsidR="00850557" w:rsidRPr="00850557" w:rsidRDefault="00850557" w:rsidP="00850557">
      <w:pPr>
        <w:rPr>
          <w:b/>
          <w:bCs/>
        </w:rPr>
      </w:pPr>
      <w:r w:rsidRPr="00850557">
        <w:rPr>
          <w:b/>
          <w:bCs/>
        </w:rPr>
        <w:t>(</w:t>
      </w:r>
      <w:proofErr w:type="gramStart"/>
      <w:r w:rsidRPr="00850557">
        <w:rPr>
          <w:b/>
          <w:bCs/>
        </w:rPr>
        <w:t>new</w:t>
      </w:r>
      <w:proofErr w:type="gramEnd"/>
      <w:r w:rsidRPr="00850557">
        <w:rPr>
          <w:b/>
          <w:bCs/>
        </w:rPr>
        <w:t>-construction</w:t>
      </w:r>
    </w:p>
    <w:p w14:paraId="7C5536C5" w14:textId="77777777" w:rsidR="00850557" w:rsidRPr="00850557" w:rsidRDefault="00850557" w:rsidP="00850557">
      <w:pPr>
        <w:rPr>
          <w:b/>
          <w:bCs/>
        </w:rPr>
      </w:pPr>
      <w:r w:rsidRPr="00850557">
        <w:rPr>
          <w:b/>
          <w:bCs/>
        </w:rPr>
        <w:tab/>
      </w:r>
      <w:proofErr w:type="gramStart"/>
      <w:r w:rsidRPr="00850557">
        <w:rPr>
          <w:b/>
          <w:bCs/>
        </w:rPr>
        <w:t>:variables</w:t>
      </w:r>
      <w:proofErr w:type="gramEnd"/>
      <w:r w:rsidRPr="00850557">
        <w:rPr>
          <w:b/>
          <w:bCs/>
        </w:rPr>
        <w:t xml:space="preserve"> ((?x {person} :list) (?y {friend of} :relation)) </w:t>
      </w:r>
    </w:p>
    <w:p w14:paraId="6C232D0F" w14:textId="77777777" w:rsidR="00850557" w:rsidRPr="00850557" w:rsidRDefault="00850557" w:rsidP="00850557">
      <w:pPr>
        <w:rPr>
          <w:b/>
          <w:bCs/>
        </w:rPr>
      </w:pPr>
      <w:r w:rsidRPr="00850557">
        <w:rPr>
          <w:b/>
          <w:bCs/>
        </w:rPr>
        <w:tab/>
      </w:r>
      <w:proofErr w:type="gramStart"/>
      <w:r w:rsidRPr="00850557">
        <w:rPr>
          <w:b/>
          <w:bCs/>
        </w:rPr>
        <w:t>:pattern</w:t>
      </w:r>
      <w:proofErr w:type="gramEnd"/>
      <w:r w:rsidRPr="00850557">
        <w:rPr>
          <w:b/>
          <w:bCs/>
        </w:rPr>
        <w:t xml:space="preserve"> (?x ("are") ?y)</w:t>
      </w:r>
    </w:p>
    <w:p w14:paraId="049057AB" w14:textId="7AD35C24" w:rsidR="00850557" w:rsidRPr="00850557" w:rsidRDefault="00850557" w:rsidP="00850557">
      <w:pPr>
        <w:rPr>
          <w:b/>
          <w:bCs/>
        </w:rPr>
      </w:pPr>
      <w:r w:rsidRPr="00850557">
        <w:rPr>
          <w:b/>
          <w:bCs/>
        </w:rPr>
        <w:tab/>
        <w:t>…)</w:t>
      </w:r>
    </w:p>
    <w:p w14:paraId="1E16431D" w14:textId="595B31E2" w:rsidR="00850557" w:rsidRPr="0068613C" w:rsidRDefault="00850557" w:rsidP="00610A03">
      <w:r>
        <w:t xml:space="preserve">When </w:t>
      </w:r>
      <w:r w:rsidR="0068613C">
        <w:t>constructing</w:t>
      </w:r>
      <w:r>
        <w:t xml:space="preserve"> “Yang and Wesley”, the system will create </w:t>
      </w:r>
      <w:r>
        <w:rPr>
          <w:b/>
          <w:bCs/>
        </w:rPr>
        <w:t>(new-</w:t>
      </w:r>
      <w:proofErr w:type="spellStart"/>
      <w:r>
        <w:rPr>
          <w:b/>
          <w:bCs/>
        </w:rPr>
        <w:t>indv</w:t>
      </w:r>
      <w:proofErr w:type="spellEnd"/>
      <w:r>
        <w:rPr>
          <w:b/>
          <w:bCs/>
        </w:rPr>
        <w:t xml:space="preserve"> {Yang} {thing}) </w:t>
      </w:r>
      <w:r w:rsidRPr="00850557">
        <w:t>and</w:t>
      </w:r>
      <w:r>
        <w:rPr>
          <w:b/>
          <w:bCs/>
        </w:rPr>
        <w:t xml:space="preserve"> (new-</w:t>
      </w:r>
      <w:proofErr w:type="spellStart"/>
      <w:r>
        <w:rPr>
          <w:b/>
          <w:bCs/>
        </w:rPr>
        <w:t>indv</w:t>
      </w:r>
      <w:proofErr w:type="spellEnd"/>
      <w:r>
        <w:rPr>
          <w:b/>
          <w:bCs/>
        </w:rPr>
        <w:t xml:space="preserve"> {Wesley} {thing})</w:t>
      </w:r>
      <w:r>
        <w:t xml:space="preserve">. Then </w:t>
      </w:r>
      <w:proofErr w:type="gramStart"/>
      <w:r w:rsidR="0068613C">
        <w:t xml:space="preserve">since </w:t>
      </w:r>
      <w:r w:rsidR="0068613C">
        <w:rPr>
          <w:b/>
          <w:bCs/>
        </w:rPr>
        <w:t>?x</w:t>
      </w:r>
      <w:proofErr w:type="gramEnd"/>
      <w:r w:rsidR="0068613C">
        <w:t xml:space="preserve"> is constrained to be </w:t>
      </w:r>
      <w:r w:rsidR="0068613C">
        <w:rPr>
          <w:b/>
          <w:bCs/>
        </w:rPr>
        <w:t>{person}</w:t>
      </w:r>
      <w:r w:rsidR="0068613C">
        <w:t xml:space="preserve">, the system will create a new context node </w:t>
      </w:r>
      <w:r w:rsidR="0068613C">
        <w:rPr>
          <w:b/>
          <w:bCs/>
        </w:rPr>
        <w:t xml:space="preserve">(in-context </w:t>
      </w:r>
      <w:r w:rsidR="0068613C" w:rsidRPr="0068613C">
        <w:rPr>
          <w:b/>
          <w:bCs/>
        </w:rPr>
        <w:t xml:space="preserve">(new-context NIL </w:t>
      </w:r>
      <w:r w:rsidR="0068613C">
        <w:rPr>
          <w:b/>
          <w:bCs/>
        </w:rPr>
        <w:t>*context*</w:t>
      </w:r>
      <w:r w:rsidR="0068613C" w:rsidRPr="0068613C">
        <w:rPr>
          <w:b/>
          <w:bCs/>
        </w:rPr>
        <w:t>)</w:t>
      </w:r>
      <w:r w:rsidR="0068613C">
        <w:rPr>
          <w:b/>
          <w:bCs/>
        </w:rPr>
        <w:t>)</w:t>
      </w:r>
      <w:r w:rsidR="0068613C">
        <w:t xml:space="preserve">, and create two is-a link </w:t>
      </w:r>
      <w:r w:rsidR="0068613C">
        <w:rPr>
          <w:b/>
          <w:bCs/>
        </w:rPr>
        <w:t>(new-is-a {Yang} {person}) (new-is-a {Wesley} {person})</w:t>
      </w:r>
      <w:r w:rsidR="0068613C">
        <w:t xml:space="preserve">. </w:t>
      </w:r>
    </w:p>
    <w:p w14:paraId="4FA696D3" w14:textId="4A982E85" w:rsidR="005721B4" w:rsidRDefault="005721B4" w:rsidP="007A605C">
      <w:pPr>
        <w:pStyle w:val="Heading2"/>
      </w:pPr>
    </w:p>
    <w:p w14:paraId="4B3D7491" w14:textId="12A9E470" w:rsidR="004A452B" w:rsidRDefault="004A452B" w:rsidP="004A452B">
      <w:pPr>
        <w:pStyle w:val="Heading3"/>
      </w:pPr>
      <w:bookmarkStart w:id="700" w:name="_Toc81858496"/>
      <w:r>
        <w:t>Matching pronouns</w:t>
      </w:r>
      <w:bookmarkEnd w:id="700"/>
    </w:p>
    <w:p w14:paraId="1AAD4E84" w14:textId="05A9EFC7" w:rsidR="004A452B" w:rsidRDefault="004A452B" w:rsidP="004A452B"/>
    <w:p w14:paraId="569D232B" w14:textId="633A3257" w:rsidR="004A452B" w:rsidRDefault="004A452B" w:rsidP="004A452B">
      <w:pPr>
        <w:rPr>
          <w:ins w:id="701" w:author="Yang Yang" w:date="2021-08-03T19:21:00Z"/>
        </w:rPr>
      </w:pPr>
      <w:r>
        <w:lastRenderedPageBreak/>
        <w:t>The most common pronouns people use in natural language are “he”, “she”, “it”</w:t>
      </w:r>
      <w:ins w:id="702" w:author="Yang Yang" w:date="2021-08-03T19:20:00Z">
        <w:r w:rsidR="005E08F2">
          <w:t xml:space="preserve">, </w:t>
        </w:r>
      </w:ins>
      <w:del w:id="703" w:author="Yang Yang" w:date="2021-08-03T19:20:00Z">
        <w:r w:rsidDel="005E08F2">
          <w:delText xml:space="preserve"> and </w:delText>
        </w:r>
      </w:del>
      <w:r>
        <w:t>“they”</w:t>
      </w:r>
      <w:ins w:id="704" w:author="Yang Yang" w:date="2021-08-03T19:20:00Z">
        <w:r w:rsidR="005E08F2">
          <w:t xml:space="preserve"> and the</w:t>
        </w:r>
      </w:ins>
      <w:ins w:id="705" w:author="Yang Yang" w:date="2021-08-03T19:21:00Z">
        <w:r w:rsidR="005E08F2">
          <w:t xml:space="preserve"> corresponding</w:t>
        </w:r>
      </w:ins>
      <w:ins w:id="706" w:author="Yang Yang" w:date="2021-08-03T19:22:00Z">
        <w:r w:rsidR="005E08F2">
          <w:t xml:space="preserve"> objective pronouns and</w:t>
        </w:r>
      </w:ins>
      <w:ins w:id="707" w:author="Yang Yang" w:date="2021-08-03T19:20:00Z">
        <w:r w:rsidR="005E08F2">
          <w:t xml:space="preserve"> possessive pronouns</w:t>
        </w:r>
      </w:ins>
      <w:ins w:id="708" w:author="Yang Yang" w:date="2021-08-03T19:21:00Z">
        <w:r w:rsidR="005E08F2">
          <w:t>.</w:t>
        </w:r>
      </w:ins>
      <w:del w:id="709" w:author="Yang Yang" w:date="2021-08-03T19:20:00Z">
        <w:r w:rsidDel="005E08F2">
          <w:delText xml:space="preserve">. </w:delText>
        </w:r>
      </w:del>
    </w:p>
    <w:p w14:paraId="5A53C09B" w14:textId="77777777" w:rsidR="005E08F2" w:rsidRDefault="005E08F2" w:rsidP="004A452B"/>
    <w:p w14:paraId="6F1B5ECE" w14:textId="3B456671" w:rsidR="004A452B" w:rsidRDefault="004A452B" w:rsidP="004A452B">
      <w:r>
        <w:t>“he”</w:t>
      </w:r>
      <w:ins w:id="710" w:author="Yang Yang" w:date="2021-08-03T19:22:00Z">
        <w:r w:rsidR="005E08F2">
          <w:t xml:space="preserve">, </w:t>
        </w:r>
      </w:ins>
      <w:del w:id="711" w:author="Yang Yang" w:date="2021-08-03T19:22:00Z">
        <w:r w:rsidDel="005E08F2">
          <w:delText xml:space="preserve"> and </w:delText>
        </w:r>
      </w:del>
      <w:r>
        <w:t>“him”</w:t>
      </w:r>
      <w:ins w:id="712" w:author="Yang Yang" w:date="2021-08-03T19:22:00Z">
        <w:r w:rsidR="005E08F2">
          <w:t xml:space="preserve"> and “his”</w:t>
        </w:r>
      </w:ins>
      <w:r>
        <w:t>:</w:t>
      </w:r>
    </w:p>
    <w:p w14:paraId="0FFBB27A" w14:textId="4B6E6084" w:rsidR="004A452B" w:rsidRDefault="004A452B" w:rsidP="004A452B">
      <w:pPr>
        <w:ind w:left="720"/>
      </w:pPr>
      <w:r>
        <w:t xml:space="preserve">Since “he” normally refers to a previously referred male, the system needs to </w:t>
      </w:r>
      <w:proofErr w:type="gramStart"/>
      <w:r>
        <w:t>look into</w:t>
      </w:r>
      <w:proofErr w:type="gramEnd"/>
      <w:r>
        <w:t xml:space="preserve"> the referral context and get the elements that are </w:t>
      </w:r>
      <w:r w:rsidRPr="004A452B">
        <w:rPr>
          <w:b/>
          <w:bCs/>
        </w:rPr>
        <w:t>{male person}</w:t>
      </w:r>
      <w:r>
        <w:t xml:space="preserve">. However, in English, people normally don’t specify the gender of a person and it is also hard to refer the gender directly from the name. Therefore, the system will use the Scone method </w:t>
      </w:r>
      <w:r>
        <w:rPr>
          <w:b/>
          <w:bCs/>
        </w:rPr>
        <w:t>is-x-a-</w:t>
      </w:r>
      <w:proofErr w:type="gramStart"/>
      <w:r>
        <w:rPr>
          <w:b/>
          <w:bCs/>
        </w:rPr>
        <w:t>y?</w:t>
      </w:r>
      <w:r>
        <w:t>.</w:t>
      </w:r>
      <w:proofErr w:type="gramEnd"/>
      <w:r>
        <w:t xml:space="preserve"> When the element acquired from the referral context can be </w:t>
      </w:r>
      <w:proofErr w:type="gramStart"/>
      <w:r>
        <w:t>(:Maybe</w:t>
      </w:r>
      <w:proofErr w:type="gramEnd"/>
      <w:r>
        <w:t xml:space="preserve"> or :Yes) a </w:t>
      </w:r>
      <w:r>
        <w:rPr>
          <w:b/>
          <w:bCs/>
        </w:rPr>
        <w:t>{male person}</w:t>
      </w:r>
      <w:r>
        <w:t xml:space="preserve">, the system will take the element, create a new </w:t>
      </w:r>
      <w:r>
        <w:rPr>
          <w:b/>
          <w:bCs/>
        </w:rPr>
        <w:t>is-a</w:t>
      </w:r>
      <w:r>
        <w:t xml:space="preserve"> link under a new context, assign the element to “he” and move on. </w:t>
      </w:r>
    </w:p>
    <w:p w14:paraId="3DCB1CDB" w14:textId="3231C33C" w:rsidR="004A452B" w:rsidRDefault="004A452B" w:rsidP="004A452B">
      <w:r>
        <w:t>“she” and “her”:</w:t>
      </w:r>
    </w:p>
    <w:p w14:paraId="4572AD55" w14:textId="7D694AFA" w:rsidR="004A452B" w:rsidRDefault="004A452B" w:rsidP="004A452B">
      <w:r>
        <w:tab/>
        <w:t xml:space="preserve">This is like “he” and “him” except that the pronoun refers to a </w:t>
      </w:r>
      <w:r>
        <w:rPr>
          <w:b/>
          <w:bCs/>
        </w:rPr>
        <w:t>{female person}</w:t>
      </w:r>
      <w:r>
        <w:t>.</w:t>
      </w:r>
    </w:p>
    <w:p w14:paraId="02BD000E" w14:textId="42820768" w:rsidR="004A452B" w:rsidRDefault="004A452B" w:rsidP="004A452B">
      <w:r>
        <w:t>“it”</w:t>
      </w:r>
      <w:ins w:id="713" w:author="Yang Yang" w:date="2021-08-03T19:25:00Z">
        <w:r w:rsidR="005E08F2">
          <w:t xml:space="preserve"> and “its”</w:t>
        </w:r>
      </w:ins>
      <w:r>
        <w:t>:</w:t>
      </w:r>
    </w:p>
    <w:p w14:paraId="7A7113F6" w14:textId="5B46C432" w:rsidR="004A452B" w:rsidRDefault="004A452B" w:rsidP="004A452B">
      <w:pPr>
        <w:ind w:left="720"/>
      </w:pPr>
      <w:r>
        <w:t xml:space="preserve">This is also like “he” and “him” except we need the element to be not a </w:t>
      </w:r>
      <w:r>
        <w:rPr>
          <w:b/>
          <w:bCs/>
        </w:rPr>
        <w:t>{person}</w:t>
      </w:r>
      <w:r>
        <w:t xml:space="preserve">, so the system only select elements that </w:t>
      </w:r>
      <w:proofErr w:type="gramStart"/>
      <w:r>
        <w:t>get :Maybe</w:t>
      </w:r>
      <w:proofErr w:type="gramEnd"/>
      <w:r>
        <w:t xml:space="preserve"> or :No from the </w:t>
      </w:r>
      <w:r>
        <w:rPr>
          <w:b/>
          <w:bCs/>
        </w:rPr>
        <w:t xml:space="preserve">is-x-a-y? </w:t>
      </w:r>
      <w:r>
        <w:t xml:space="preserve">method and create a new </w:t>
      </w:r>
      <w:r>
        <w:rPr>
          <w:b/>
          <w:bCs/>
        </w:rPr>
        <w:t xml:space="preserve">is-not-a </w:t>
      </w:r>
      <w:r>
        <w:t>link under a new context.</w:t>
      </w:r>
    </w:p>
    <w:p w14:paraId="44E18F13" w14:textId="005546BE" w:rsidR="004A452B" w:rsidRDefault="004A452B" w:rsidP="004A452B">
      <w:r>
        <w:t>“they”</w:t>
      </w:r>
      <w:ins w:id="714" w:author="Yang Yang" w:date="2021-08-03T19:25:00Z">
        <w:r w:rsidR="005E08F2">
          <w:t xml:space="preserve">, </w:t>
        </w:r>
      </w:ins>
      <w:del w:id="715" w:author="Yang Yang" w:date="2021-08-03T19:25:00Z">
        <w:r w:rsidDel="005E08F2">
          <w:delText xml:space="preserve"> and </w:delText>
        </w:r>
      </w:del>
      <w:r>
        <w:t>“them”</w:t>
      </w:r>
      <w:ins w:id="716" w:author="Yang Yang" w:date="2021-08-03T19:25:00Z">
        <w:r w:rsidR="005E08F2">
          <w:t xml:space="preserve"> and “their”</w:t>
        </w:r>
      </w:ins>
      <w:r>
        <w:t>:</w:t>
      </w:r>
    </w:p>
    <w:p w14:paraId="1755A893" w14:textId="25D61739" w:rsidR="004A452B" w:rsidRDefault="004A452B" w:rsidP="004A452B">
      <w:pPr>
        <w:ind w:left="720"/>
        <w:rPr>
          <w:ins w:id="717" w:author="Yang Yang" w:date="2021-09-05T22:52:00Z"/>
        </w:rPr>
      </w:pPr>
      <w:r>
        <w:t xml:space="preserve">“they” refers to a list of or a set of objects. </w:t>
      </w:r>
      <w:del w:id="718" w:author="Yang Yang" w:date="2021-09-06T10:42:00Z">
        <w:r w:rsidDel="00A37C82">
          <w:delText>Therefore</w:delText>
        </w:r>
      </w:del>
      <w:ins w:id="719" w:author="Yang Yang" w:date="2021-09-06T10:42:00Z">
        <w:r w:rsidR="00A37C82">
          <w:t>Therefore,</w:t>
        </w:r>
      </w:ins>
      <w:r>
        <w:t xml:space="preserve"> the system will just </w:t>
      </w:r>
      <w:proofErr w:type="gramStart"/>
      <w:r>
        <w:t>look into</w:t>
      </w:r>
      <w:proofErr w:type="gramEnd"/>
      <w:r>
        <w:t xml:space="preserve"> the referral context and acquire any list object or type nodes in </w:t>
      </w:r>
      <w:r>
        <w:rPr>
          <w:b/>
          <w:bCs/>
        </w:rPr>
        <w:t>*referral*</w:t>
      </w:r>
      <w:r>
        <w:t>.</w:t>
      </w:r>
    </w:p>
    <w:p w14:paraId="3DE4CF62" w14:textId="0DF4B553" w:rsidR="00A37C82" w:rsidRDefault="00A37C82" w:rsidP="00A37C82">
      <w:pPr>
        <w:rPr>
          <w:ins w:id="720" w:author="Yang Yang" w:date="2021-09-05T22:52:00Z"/>
        </w:rPr>
      </w:pPr>
    </w:p>
    <w:p w14:paraId="7FDCF901" w14:textId="40B93C3A" w:rsidR="00A37C82" w:rsidRDefault="00A37C82" w:rsidP="00A37C82">
      <w:pPr>
        <w:pStyle w:val="Heading3"/>
        <w:rPr>
          <w:ins w:id="721" w:author="Yang Yang" w:date="2021-09-05T22:52:00Z"/>
        </w:rPr>
      </w:pPr>
      <w:bookmarkStart w:id="722" w:name="_Toc81858497"/>
      <w:ins w:id="723" w:author="Yang Yang" w:date="2021-09-05T22:52:00Z">
        <w:r>
          <w:t>Morphology</w:t>
        </w:r>
        <w:bookmarkEnd w:id="722"/>
      </w:ins>
    </w:p>
    <w:p w14:paraId="1D4848E6" w14:textId="7921727F" w:rsidR="00A37C82" w:rsidRDefault="00A37C82" w:rsidP="00A37C82">
      <w:pPr>
        <w:rPr>
          <w:ins w:id="724" w:author="Yang Yang" w:date="2021-09-05T22:52:00Z"/>
        </w:rPr>
      </w:pPr>
    </w:p>
    <w:p w14:paraId="18920BA3" w14:textId="03ED76C4" w:rsidR="005E0C0B" w:rsidRDefault="00A37C82" w:rsidP="00A37C82">
      <w:pPr>
        <w:rPr>
          <w:ins w:id="725" w:author="Yang Yang" w:date="2021-09-06T11:05:00Z"/>
        </w:rPr>
      </w:pPr>
      <w:ins w:id="726" w:author="Yang Yang" w:date="2021-09-06T10:42:00Z">
        <w:r>
          <w:t>Morphology is also an essential part of the</w:t>
        </w:r>
      </w:ins>
      <w:ins w:id="727" w:author="Yang Yang" w:date="2021-09-06T10:47:00Z">
        <w:r>
          <w:t xml:space="preserve"> </w:t>
        </w:r>
      </w:ins>
      <w:ins w:id="728" w:author="Yang Yang" w:date="2021-09-06T10:51:00Z">
        <w:r>
          <w:t>construction,</w:t>
        </w:r>
      </w:ins>
      <w:ins w:id="729" w:author="Yang Yang" w:date="2021-09-06T10:50:00Z">
        <w:r>
          <w:t xml:space="preserve"> and it also con</w:t>
        </w:r>
      </w:ins>
      <w:ins w:id="730" w:author="Yang Yang" w:date="2021-09-06T10:51:00Z">
        <w:r>
          <w:t>tains underlying information.</w:t>
        </w:r>
      </w:ins>
      <w:ins w:id="731" w:author="Yang Yang" w:date="2021-09-06T10:52:00Z">
        <w:r>
          <w:t xml:space="preserve"> </w:t>
        </w:r>
      </w:ins>
      <w:ins w:id="732" w:author="Yang Yang" w:date="2021-09-06T10:53:00Z">
        <w:r>
          <w:t>There are lots of related research about morphology which is not the focus of this system. Cu</w:t>
        </w:r>
      </w:ins>
      <w:ins w:id="733" w:author="Yang Yang" w:date="2021-09-06T10:54:00Z">
        <w:r>
          <w:t>rrently I am just providing a very simple morphology function which takes in a word and output</w:t>
        </w:r>
      </w:ins>
      <w:ins w:id="734" w:author="Yang Yang" w:date="2021-09-06T10:55:00Z">
        <w:r>
          <w:t xml:space="preserve"> the root word and </w:t>
        </w:r>
      </w:ins>
      <w:ins w:id="735" w:author="Yang Yang" w:date="2021-09-06T10:56:00Z">
        <w:r>
          <w:t>morphology tags.</w:t>
        </w:r>
      </w:ins>
      <w:ins w:id="736" w:author="Yang Yang" w:date="2021-09-06T10:58:00Z">
        <w:r w:rsidR="005E0C0B">
          <w:t xml:space="preserve"> The user is</w:t>
        </w:r>
      </w:ins>
      <w:ins w:id="737" w:author="Yang Yang" w:date="2021-09-06T11:04:00Z">
        <w:r w:rsidR="005E0C0B">
          <w:t xml:space="preserve"> </w:t>
        </w:r>
      </w:ins>
      <w:ins w:id="738" w:author="Yang Yang" w:date="2021-09-06T11:05:00Z">
        <w:r w:rsidR="005E0C0B">
          <w:t xml:space="preserve">subject to change this morphology function with any better ones. </w:t>
        </w:r>
      </w:ins>
    </w:p>
    <w:p w14:paraId="47F1EF08" w14:textId="276BD7BB" w:rsidR="005E0C0B" w:rsidRDefault="005E0C0B" w:rsidP="00A37C82">
      <w:pPr>
        <w:rPr>
          <w:ins w:id="739" w:author="Yang Yang" w:date="2021-09-06T11:05:00Z"/>
        </w:rPr>
      </w:pPr>
    </w:p>
    <w:p w14:paraId="6F3FE1E5" w14:textId="3CDA1556" w:rsidR="005E0C0B" w:rsidRDefault="005E0C0B" w:rsidP="00A37C82">
      <w:pPr>
        <w:rPr>
          <w:ins w:id="740" w:author="Yang Yang" w:date="2021-09-06T21:12:00Z"/>
        </w:rPr>
      </w:pPr>
      <w:ins w:id="741" w:author="Yang Yang" w:date="2021-09-06T11:06:00Z">
        <w:r>
          <w:t xml:space="preserve">While </w:t>
        </w:r>
      </w:ins>
      <w:ins w:id="742" w:author="Yang Yang" w:date="2021-09-06T11:10:00Z">
        <w:r>
          <w:t>defining constructions,</w:t>
        </w:r>
      </w:ins>
      <w:ins w:id="743" w:author="Yang Yang" w:date="2021-09-06T11:18:00Z">
        <w:r>
          <w:t xml:space="preserve"> </w:t>
        </w:r>
      </w:ins>
      <w:ins w:id="744" w:author="Yang Yang" w:date="2021-09-06T21:03:00Z">
        <w:r>
          <w:t xml:space="preserve">one can also use variables to collect </w:t>
        </w:r>
      </w:ins>
      <w:ins w:id="745" w:author="Yang Yang" w:date="2021-09-06T21:05:00Z">
        <w:r>
          <w:t>the morphology t</w:t>
        </w:r>
      </w:ins>
      <w:ins w:id="746" w:author="Yang Yang" w:date="2021-09-06T21:06:00Z">
        <w:r>
          <w:t>ags</w:t>
        </w:r>
      </w:ins>
      <w:ins w:id="747" w:author="Yang Yang" w:date="2021-09-06T21:07:00Z">
        <w:r>
          <w:t>. For example,</w:t>
        </w:r>
      </w:ins>
      <w:ins w:id="748" w:author="Yang Yang" w:date="2021-09-06T21:08:00Z">
        <w:r>
          <w:t xml:space="preserve"> the text matches the pattern</w:t>
        </w:r>
      </w:ins>
      <w:ins w:id="749" w:author="Yang Yang" w:date="2021-09-06T21:07:00Z">
        <w:r>
          <w:t xml:space="preserve"> </w:t>
        </w:r>
      </w:ins>
      <w:proofErr w:type="gramStart"/>
      <w:ins w:id="750" w:author="Yang Yang" w:date="2021-09-06T21:08:00Z">
        <w:r>
          <w:rPr>
            <w:b/>
            <w:bCs/>
          </w:rPr>
          <w:t>(?x</w:t>
        </w:r>
        <w:proofErr w:type="gramEnd"/>
        <w:r>
          <w:rPr>
            <w:b/>
            <w:bCs/>
          </w:rPr>
          <w:t xml:space="preserve"> “is”)</w:t>
        </w:r>
        <w:r>
          <w:t xml:space="preserve"> when the root of </w:t>
        </w:r>
      </w:ins>
      <w:ins w:id="751" w:author="Yang Yang" w:date="2021-09-06T21:09:00Z">
        <w:r>
          <w:t xml:space="preserve">the text is “is” and the morphology tags will be saved in </w:t>
        </w:r>
        <w:r>
          <w:rPr>
            <w:b/>
            <w:bCs/>
          </w:rPr>
          <w:t>?x</w:t>
        </w:r>
        <w:r>
          <w:t xml:space="preserve">. For instance, </w:t>
        </w:r>
      </w:ins>
      <w:ins w:id="752" w:author="Yang Yang" w:date="2021-09-06T21:11:00Z">
        <w:r w:rsidR="00010346">
          <w:t xml:space="preserve">“are” will match the pattern and the </w:t>
        </w:r>
        <w:proofErr w:type="gramStart"/>
        <w:r w:rsidR="00010346">
          <w:t xml:space="preserve">corresponding </w:t>
        </w:r>
        <w:r w:rsidR="00010346">
          <w:rPr>
            <w:b/>
            <w:bCs/>
          </w:rPr>
          <w:t>?</w:t>
        </w:r>
      </w:ins>
      <w:ins w:id="753" w:author="Yang Yang" w:date="2021-09-06T21:12:00Z">
        <w:r w:rsidR="00010346">
          <w:rPr>
            <w:b/>
            <w:bCs/>
          </w:rPr>
          <w:t>x</w:t>
        </w:r>
        <w:proofErr w:type="gramEnd"/>
        <w:r w:rsidR="00010346">
          <w:t xml:space="preserve"> will be </w:t>
        </w:r>
        <w:r w:rsidR="00010346">
          <w:rPr>
            <w:b/>
            <w:bCs/>
          </w:rPr>
          <w:t>:plural</w:t>
        </w:r>
        <w:r w:rsidR="00010346">
          <w:t xml:space="preserve">; “was” will also match the pattern and </w:t>
        </w:r>
        <w:r w:rsidR="00010346">
          <w:rPr>
            <w:b/>
            <w:bCs/>
          </w:rPr>
          <w:t xml:space="preserve">?x </w:t>
        </w:r>
        <w:r w:rsidR="00010346">
          <w:t xml:space="preserve">will be </w:t>
        </w:r>
        <w:r w:rsidR="00010346">
          <w:rPr>
            <w:b/>
            <w:bCs/>
          </w:rPr>
          <w:t>:past</w:t>
        </w:r>
        <w:r w:rsidR="00010346">
          <w:t>.</w:t>
        </w:r>
      </w:ins>
    </w:p>
    <w:p w14:paraId="1571510C" w14:textId="373EF3CE" w:rsidR="00010346" w:rsidRDefault="00010346" w:rsidP="00A37C82">
      <w:pPr>
        <w:rPr>
          <w:ins w:id="754" w:author="Yang Yang" w:date="2021-09-06T21:12:00Z"/>
        </w:rPr>
      </w:pPr>
    </w:p>
    <w:p w14:paraId="1E83CF1A" w14:textId="406E9BCD" w:rsidR="00010346" w:rsidRDefault="00010346" w:rsidP="00010346">
      <w:pPr>
        <w:pStyle w:val="Heading3"/>
        <w:rPr>
          <w:ins w:id="755" w:author="Yang Yang" w:date="2021-09-06T21:28:00Z"/>
        </w:rPr>
      </w:pPr>
      <w:bookmarkStart w:id="756" w:name="_Toc81858498"/>
      <w:ins w:id="757" w:author="Yang Yang" w:date="2021-09-06T21:28:00Z">
        <w:r>
          <w:t>Tenses</w:t>
        </w:r>
        <w:bookmarkEnd w:id="756"/>
      </w:ins>
    </w:p>
    <w:p w14:paraId="2E768A57" w14:textId="541DF405" w:rsidR="00010346" w:rsidRDefault="00010346" w:rsidP="00010346">
      <w:pPr>
        <w:rPr>
          <w:ins w:id="758" w:author="Yang Yang" w:date="2021-09-06T21:32:00Z"/>
        </w:rPr>
      </w:pPr>
    </w:p>
    <w:p w14:paraId="03DFAE9B" w14:textId="44ABC951" w:rsidR="00010346" w:rsidRDefault="00010346" w:rsidP="00010346">
      <w:pPr>
        <w:rPr>
          <w:ins w:id="759" w:author="Yang Yang" w:date="2021-09-06T21:35:00Z"/>
        </w:rPr>
      </w:pPr>
      <w:ins w:id="760" w:author="Yang Yang" w:date="2021-09-06T21:33:00Z">
        <w:r>
          <w:t>In English, tenses ar</w:t>
        </w:r>
      </w:ins>
      <w:ins w:id="761" w:author="Yang Yang" w:date="2021-09-06T21:34:00Z">
        <w:r>
          <w:t xml:space="preserve">e expressed through the tense of the verb, which could be acquired through getting the morphology of the verb. Take </w:t>
        </w:r>
      </w:ins>
      <w:ins w:id="762" w:author="Yang Yang" w:date="2021-09-06T21:35:00Z">
        <w:r>
          <w:t>past tense for state verb as an example:</w:t>
        </w:r>
      </w:ins>
    </w:p>
    <w:p w14:paraId="49B5168B" w14:textId="31DE1934" w:rsidR="00010346" w:rsidRDefault="00010346" w:rsidP="00010346">
      <w:pPr>
        <w:rPr>
          <w:ins w:id="763" w:author="Yang Yang" w:date="2021-09-06T21:35:00Z"/>
        </w:rPr>
      </w:pPr>
    </w:p>
    <w:p w14:paraId="1D34AD1E" w14:textId="536B4F4D" w:rsidR="00010346" w:rsidRDefault="00010346" w:rsidP="00010346">
      <w:pPr>
        <w:rPr>
          <w:ins w:id="764" w:author="Yang Yang" w:date="2021-09-06T21:41:00Z"/>
        </w:rPr>
      </w:pPr>
      <w:ins w:id="765" w:author="Yang Yang" w:date="2021-09-06T21:35:00Z">
        <w:r>
          <w:t>First</w:t>
        </w:r>
      </w:ins>
      <w:ins w:id="766" w:author="Yang Yang" w:date="2021-09-06T21:44:00Z">
        <w:r>
          <w:t>ly</w:t>
        </w:r>
      </w:ins>
      <w:ins w:id="767" w:author="Yang Yang" w:date="2021-09-06T21:35:00Z">
        <w:r>
          <w:t xml:space="preserve">, we need to create a </w:t>
        </w:r>
        <w:r>
          <w:rPr>
            <w:b/>
            <w:bCs/>
          </w:rPr>
          <w:t>{time interval}</w:t>
        </w:r>
        <w:r>
          <w:t xml:space="preserve"> representing the past:</w:t>
        </w:r>
      </w:ins>
    </w:p>
    <w:p w14:paraId="240F0A36" w14:textId="69EED6EC" w:rsidR="00010346" w:rsidRPr="00010346" w:rsidRDefault="00010346" w:rsidP="00010346">
      <w:pPr>
        <w:rPr>
          <w:ins w:id="768" w:author="Yang Yang" w:date="2021-08-03T21:13:00Z"/>
          <w:b/>
          <w:bCs/>
          <w:rPrChange w:id="769" w:author="Yang Yang" w:date="2021-09-06T21:41:00Z">
            <w:rPr>
              <w:ins w:id="770" w:author="Yang Yang" w:date="2021-08-03T21:13:00Z"/>
            </w:rPr>
          </w:rPrChange>
        </w:rPr>
        <w:pPrChange w:id="771" w:author="Yang Yang" w:date="2021-09-06T21:23:00Z">
          <w:pPr>
            <w:ind w:left="720"/>
          </w:pPr>
        </w:pPrChange>
      </w:pPr>
      <w:ins w:id="772" w:author="Yang Yang" w:date="2021-09-06T21:41:00Z">
        <w:r w:rsidRPr="00010346">
          <w:rPr>
            <w:b/>
            <w:bCs/>
            <w:rPrChange w:id="773" w:author="Yang Yang" w:date="2021-09-06T21:41:00Z">
              <w:rPr/>
            </w:rPrChange>
          </w:rPr>
          <w:tab/>
        </w:r>
        <w:r w:rsidRPr="00010346">
          <w:rPr>
            <w:b/>
            <w:bCs/>
            <w:rPrChange w:id="774" w:author="Yang Yang" w:date="2021-09-06T21:41:00Z">
              <w:rPr/>
            </w:rPrChange>
          </w:rPr>
          <w:t>(</w:t>
        </w:r>
        <w:proofErr w:type="gramStart"/>
        <w:r w:rsidRPr="00010346">
          <w:rPr>
            <w:b/>
            <w:bCs/>
            <w:rPrChange w:id="775" w:author="Yang Yang" w:date="2021-09-06T21:41:00Z">
              <w:rPr/>
            </w:rPrChange>
          </w:rPr>
          <w:t>new</w:t>
        </w:r>
        <w:proofErr w:type="gramEnd"/>
        <w:r w:rsidRPr="00010346">
          <w:rPr>
            <w:b/>
            <w:bCs/>
            <w:rPrChange w:id="776" w:author="Yang Yang" w:date="2021-09-06T21:41:00Z">
              <w:rPr/>
            </w:rPrChange>
          </w:rPr>
          <w:t>-</w:t>
        </w:r>
        <w:proofErr w:type="spellStart"/>
        <w:r w:rsidRPr="00010346">
          <w:rPr>
            <w:b/>
            <w:bCs/>
            <w:rPrChange w:id="777" w:author="Yang Yang" w:date="2021-09-06T21:41:00Z">
              <w:rPr/>
            </w:rPrChange>
          </w:rPr>
          <w:t>indv</w:t>
        </w:r>
        <w:proofErr w:type="spellEnd"/>
        <w:r w:rsidRPr="00010346">
          <w:rPr>
            <w:b/>
            <w:bCs/>
            <w:rPrChange w:id="778" w:author="Yang Yang" w:date="2021-09-06T21:41:00Z">
              <w:rPr/>
            </w:rPrChange>
          </w:rPr>
          <w:t xml:space="preserve"> {past} {time interval})</w:t>
        </w:r>
      </w:ins>
    </w:p>
    <w:p w14:paraId="35158D80" w14:textId="01BF46B4" w:rsidR="00AE5AFE" w:rsidRPr="00010346" w:rsidRDefault="00010346" w:rsidP="00010346">
      <w:pPr>
        <w:rPr>
          <w:ins w:id="779" w:author="Yang Yang" w:date="2021-09-06T21:41:00Z"/>
          <w:b/>
          <w:bCs/>
          <w:rPrChange w:id="780" w:author="Yang Yang" w:date="2021-09-06T21:41:00Z">
            <w:rPr>
              <w:ins w:id="781" w:author="Yang Yang" w:date="2021-09-06T21:41:00Z"/>
            </w:rPr>
          </w:rPrChange>
        </w:rPr>
      </w:pPr>
      <w:ins w:id="782" w:author="Yang Yang" w:date="2021-09-06T21:41:00Z">
        <w:r w:rsidRPr="00010346">
          <w:rPr>
            <w:b/>
            <w:bCs/>
            <w:rPrChange w:id="783" w:author="Yang Yang" w:date="2021-09-06T21:41:00Z">
              <w:rPr/>
            </w:rPrChange>
          </w:rPr>
          <w:tab/>
        </w:r>
        <w:r w:rsidRPr="00010346">
          <w:rPr>
            <w:b/>
            <w:bCs/>
            <w:rPrChange w:id="784" w:author="Yang Yang" w:date="2021-09-06T21:41:00Z">
              <w:rPr/>
            </w:rPrChange>
          </w:rPr>
          <w:t>(x-is-the-y-of-z {now} {time interval finish} {past})</w:t>
        </w:r>
      </w:ins>
    </w:p>
    <w:p w14:paraId="22082A61" w14:textId="2633F30E" w:rsidR="00010346" w:rsidRDefault="00010346" w:rsidP="00010346">
      <w:pPr>
        <w:rPr>
          <w:ins w:id="785" w:author="Yang Yang" w:date="2021-09-06T21:41:00Z"/>
        </w:rPr>
      </w:pPr>
    </w:p>
    <w:p w14:paraId="2409C59A" w14:textId="2962D80E" w:rsidR="00112BDD" w:rsidRDefault="00010346" w:rsidP="00010346">
      <w:pPr>
        <w:rPr>
          <w:ins w:id="786" w:author="Yang Yang" w:date="2021-09-06T21:48:00Z"/>
        </w:rPr>
      </w:pPr>
      <w:ins w:id="787" w:author="Yang Yang" w:date="2021-09-06T21:44:00Z">
        <w:r>
          <w:lastRenderedPageBreak/>
          <w:t xml:space="preserve">Secondly, </w:t>
        </w:r>
      </w:ins>
      <w:ins w:id="788" w:author="Yang Yang" w:date="2021-09-06T21:46:00Z">
        <w:r w:rsidR="00112BDD">
          <w:t xml:space="preserve">in the construction, instead of matching the verb string directly, we </w:t>
        </w:r>
      </w:ins>
      <w:ins w:id="789" w:author="Yang Yang" w:date="2021-09-06T21:47:00Z">
        <w:r w:rsidR="00112BDD">
          <w:t xml:space="preserve">would </w:t>
        </w:r>
      </w:ins>
      <w:ins w:id="790" w:author="Yang Yang" w:date="2021-09-06T21:46:00Z">
        <w:r w:rsidR="00112BDD">
          <w:t>want to collect the morphology ta</w:t>
        </w:r>
      </w:ins>
      <w:ins w:id="791" w:author="Yang Yang" w:date="2021-09-06T21:47:00Z">
        <w:r w:rsidR="00112BDD">
          <w:t xml:space="preserve">gs of the verb. For state verb, </w:t>
        </w:r>
      </w:ins>
      <w:ins w:id="792" w:author="Yang Yang" w:date="2021-09-06T21:48:00Z">
        <w:r w:rsidR="00112BDD">
          <w:t xml:space="preserve">the variable would be </w:t>
        </w:r>
        <w:proofErr w:type="gramStart"/>
        <w:r w:rsidR="00112BDD" w:rsidRPr="00112BDD">
          <w:rPr>
            <w:b/>
            <w:bCs/>
            <w:rPrChange w:id="793" w:author="Yang Yang" w:date="2021-09-06T21:48:00Z">
              <w:rPr/>
            </w:rPrChange>
          </w:rPr>
          <w:t>(?v</w:t>
        </w:r>
        <w:proofErr w:type="gramEnd"/>
        <w:r w:rsidR="00112BDD" w:rsidRPr="00112BDD">
          <w:rPr>
            <w:b/>
            <w:bCs/>
            <w:rPrChange w:id="794" w:author="Yang Yang" w:date="2021-09-06T21:48:00Z">
              <w:rPr/>
            </w:rPrChange>
          </w:rPr>
          <w:t xml:space="preserve"> "is")</w:t>
        </w:r>
        <w:r w:rsidR="00112BDD">
          <w:t>.</w:t>
        </w:r>
      </w:ins>
    </w:p>
    <w:p w14:paraId="50075246" w14:textId="43EC2FF4" w:rsidR="00112BDD" w:rsidRDefault="00112BDD" w:rsidP="00010346">
      <w:pPr>
        <w:rPr>
          <w:ins w:id="795" w:author="Yang Yang" w:date="2021-09-06T21:48:00Z"/>
        </w:rPr>
      </w:pPr>
    </w:p>
    <w:p w14:paraId="56F88C64" w14:textId="5555D730" w:rsidR="00112BDD" w:rsidRDefault="00112BDD" w:rsidP="00010346">
      <w:pPr>
        <w:rPr>
          <w:ins w:id="796" w:author="Yang Yang" w:date="2021-09-06T21:59:00Z"/>
        </w:rPr>
      </w:pPr>
      <w:ins w:id="797" w:author="Yang Yang" w:date="2021-09-06T21:48:00Z">
        <w:r>
          <w:t>Finally, in the action of the construction</w:t>
        </w:r>
      </w:ins>
      <w:ins w:id="798" w:author="Yang Yang" w:date="2021-09-06T21:57:00Z">
        <w:r>
          <w:t xml:space="preserve">, </w:t>
        </w:r>
        <w:proofErr w:type="gramStart"/>
        <w:r>
          <w:t xml:space="preserve">when </w:t>
        </w:r>
        <w:r>
          <w:rPr>
            <w:b/>
            <w:bCs/>
          </w:rPr>
          <w:t>?v</w:t>
        </w:r>
        <w:proofErr w:type="gramEnd"/>
        <w:r>
          <w:t xml:space="preserve"> has </w:t>
        </w:r>
      </w:ins>
      <w:ins w:id="799" w:author="Yang Yang" w:date="2021-09-06T21:58:00Z">
        <w:r>
          <w:rPr>
            <w:b/>
            <w:bCs/>
          </w:rPr>
          <w:t>:past</w:t>
        </w:r>
        <w:r>
          <w:t xml:space="preserve">, the remaining actions of the construction should be in the </w:t>
        </w:r>
      </w:ins>
      <w:ins w:id="800" w:author="Yang Yang" w:date="2021-09-06T21:59:00Z">
        <w:r>
          <w:rPr>
            <w:b/>
            <w:bCs/>
          </w:rPr>
          <w:t>{past}</w:t>
        </w:r>
        <w:r>
          <w:t xml:space="preserve"> context.</w:t>
        </w:r>
      </w:ins>
    </w:p>
    <w:p w14:paraId="592D2CDE" w14:textId="351F3816" w:rsidR="00112BDD" w:rsidRDefault="00112BDD" w:rsidP="00010346">
      <w:pPr>
        <w:rPr>
          <w:ins w:id="801" w:author="Yang Yang" w:date="2021-09-06T21:59:00Z"/>
        </w:rPr>
      </w:pPr>
    </w:p>
    <w:p w14:paraId="09B76C00" w14:textId="5F9C5D6D" w:rsidR="00112BDD" w:rsidRDefault="00112BDD" w:rsidP="00010346">
      <w:pPr>
        <w:rPr>
          <w:ins w:id="802" w:author="Yang Yang" w:date="2021-09-06T22:04:00Z"/>
        </w:rPr>
      </w:pPr>
      <w:ins w:id="803" w:author="Yang Yang" w:date="2021-09-06T21:59:00Z">
        <w:r>
          <w:t xml:space="preserve">Given the above three </w:t>
        </w:r>
      </w:ins>
      <w:ins w:id="804" w:author="Yang Yang" w:date="2021-09-06T22:03:00Z">
        <w:r>
          <w:t xml:space="preserve">steps, we could modifier the </w:t>
        </w:r>
      </w:ins>
      <w:ins w:id="805" w:author="Yang Yang" w:date="2021-09-06T22:04:00Z">
        <w:r>
          <w:t>“state verb adj” constructions to the following that takes tense into consideration:</w:t>
        </w:r>
      </w:ins>
    </w:p>
    <w:p w14:paraId="0CB8FB83" w14:textId="2F958D0F" w:rsidR="00112BDD" w:rsidRDefault="00112BDD" w:rsidP="00010346">
      <w:pPr>
        <w:rPr>
          <w:ins w:id="806" w:author="Yang Yang" w:date="2021-09-06T22:04:00Z"/>
        </w:rPr>
      </w:pPr>
    </w:p>
    <w:p w14:paraId="39F0D614" w14:textId="77777777" w:rsidR="00112BDD" w:rsidRPr="00112BDD" w:rsidRDefault="00112BDD" w:rsidP="00112BDD">
      <w:pPr>
        <w:ind w:left="720"/>
        <w:rPr>
          <w:ins w:id="807" w:author="Yang Yang" w:date="2021-09-06T22:04:00Z"/>
          <w:b/>
          <w:bCs/>
          <w:rPrChange w:id="808" w:author="Yang Yang" w:date="2021-09-06T22:04:00Z">
            <w:rPr>
              <w:ins w:id="809" w:author="Yang Yang" w:date="2021-09-06T22:04:00Z"/>
            </w:rPr>
          </w:rPrChange>
        </w:rPr>
        <w:pPrChange w:id="810" w:author="Yang Yang" w:date="2021-09-06T22:04:00Z">
          <w:pPr/>
        </w:pPrChange>
      </w:pPr>
      <w:ins w:id="811" w:author="Yang Yang" w:date="2021-09-06T22:04:00Z">
        <w:r w:rsidRPr="00112BDD">
          <w:rPr>
            <w:b/>
            <w:bCs/>
            <w:rPrChange w:id="812" w:author="Yang Yang" w:date="2021-09-06T22:04:00Z">
              <w:rPr/>
            </w:rPrChange>
          </w:rPr>
          <w:t>(</w:t>
        </w:r>
        <w:proofErr w:type="gramStart"/>
        <w:r w:rsidRPr="00112BDD">
          <w:rPr>
            <w:b/>
            <w:bCs/>
            <w:rPrChange w:id="813" w:author="Yang Yang" w:date="2021-09-06T22:04:00Z">
              <w:rPr/>
            </w:rPrChange>
          </w:rPr>
          <w:t>new</w:t>
        </w:r>
        <w:proofErr w:type="gramEnd"/>
        <w:r w:rsidRPr="00112BDD">
          <w:rPr>
            <w:b/>
            <w:bCs/>
            <w:rPrChange w:id="814" w:author="Yang Yang" w:date="2021-09-06T22:04:00Z">
              <w:rPr/>
            </w:rPrChange>
          </w:rPr>
          <w:t xml:space="preserve">-construction </w:t>
        </w:r>
      </w:ins>
    </w:p>
    <w:p w14:paraId="67519681" w14:textId="77777777" w:rsidR="00112BDD" w:rsidRPr="00112BDD" w:rsidRDefault="00112BDD" w:rsidP="00112BDD">
      <w:pPr>
        <w:ind w:left="720"/>
        <w:rPr>
          <w:ins w:id="815" w:author="Yang Yang" w:date="2021-09-06T22:04:00Z"/>
          <w:b/>
          <w:bCs/>
          <w:rPrChange w:id="816" w:author="Yang Yang" w:date="2021-09-06T22:04:00Z">
            <w:rPr>
              <w:ins w:id="817" w:author="Yang Yang" w:date="2021-09-06T22:04:00Z"/>
            </w:rPr>
          </w:rPrChange>
        </w:rPr>
        <w:pPrChange w:id="818" w:author="Yang Yang" w:date="2021-09-06T22:04:00Z">
          <w:pPr/>
        </w:pPrChange>
      </w:pPr>
      <w:ins w:id="819" w:author="Yang Yang" w:date="2021-09-06T22:04:00Z">
        <w:r w:rsidRPr="00112BDD">
          <w:rPr>
            <w:b/>
            <w:bCs/>
            <w:rPrChange w:id="820" w:author="Yang Yang" w:date="2021-09-06T22:04:00Z">
              <w:rPr/>
            </w:rPrChange>
          </w:rPr>
          <w:tab/>
        </w:r>
        <w:proofErr w:type="gramStart"/>
        <w:r w:rsidRPr="00112BDD">
          <w:rPr>
            <w:b/>
            <w:bCs/>
            <w:rPrChange w:id="821" w:author="Yang Yang" w:date="2021-09-06T22:04:00Z">
              <w:rPr/>
            </w:rPrChange>
          </w:rPr>
          <w:t>:variables</w:t>
        </w:r>
        <w:proofErr w:type="gramEnd"/>
        <w:r w:rsidRPr="00112BDD">
          <w:rPr>
            <w:b/>
            <w:bCs/>
            <w:rPrChange w:id="822" w:author="Yang Yang" w:date="2021-09-06T22:04:00Z">
              <w:rPr/>
            </w:rPrChange>
          </w:rPr>
          <w:t xml:space="preserve"> ((?x :noun) (?v "is") (?y :adj))</w:t>
        </w:r>
      </w:ins>
    </w:p>
    <w:p w14:paraId="4007B984" w14:textId="77777777" w:rsidR="00112BDD" w:rsidRPr="00112BDD" w:rsidRDefault="00112BDD" w:rsidP="00112BDD">
      <w:pPr>
        <w:ind w:left="720"/>
        <w:rPr>
          <w:ins w:id="823" w:author="Yang Yang" w:date="2021-09-06T22:04:00Z"/>
          <w:b/>
          <w:bCs/>
          <w:rPrChange w:id="824" w:author="Yang Yang" w:date="2021-09-06T22:04:00Z">
            <w:rPr>
              <w:ins w:id="825" w:author="Yang Yang" w:date="2021-09-06T22:04:00Z"/>
            </w:rPr>
          </w:rPrChange>
        </w:rPr>
        <w:pPrChange w:id="826" w:author="Yang Yang" w:date="2021-09-06T22:04:00Z">
          <w:pPr/>
        </w:pPrChange>
      </w:pPr>
      <w:ins w:id="827" w:author="Yang Yang" w:date="2021-09-06T22:04:00Z">
        <w:r w:rsidRPr="00112BDD">
          <w:rPr>
            <w:b/>
            <w:bCs/>
            <w:rPrChange w:id="828" w:author="Yang Yang" w:date="2021-09-06T22:04:00Z">
              <w:rPr/>
            </w:rPrChange>
          </w:rPr>
          <w:tab/>
        </w:r>
        <w:proofErr w:type="gramStart"/>
        <w:r w:rsidRPr="00112BDD">
          <w:rPr>
            <w:b/>
            <w:bCs/>
            <w:rPrChange w:id="829" w:author="Yang Yang" w:date="2021-09-06T22:04:00Z">
              <w:rPr/>
            </w:rPrChange>
          </w:rPr>
          <w:t>:pattern</w:t>
        </w:r>
        <w:proofErr w:type="gramEnd"/>
        <w:r w:rsidRPr="00112BDD">
          <w:rPr>
            <w:b/>
            <w:bCs/>
            <w:rPrChange w:id="830" w:author="Yang Yang" w:date="2021-09-06T22:04:00Z">
              <w:rPr/>
            </w:rPrChange>
          </w:rPr>
          <w:t xml:space="preserve"> (?x ?v ?y)</w:t>
        </w:r>
      </w:ins>
    </w:p>
    <w:p w14:paraId="0364D0F4" w14:textId="77777777" w:rsidR="00112BDD" w:rsidRPr="00112BDD" w:rsidRDefault="00112BDD" w:rsidP="00112BDD">
      <w:pPr>
        <w:ind w:left="720"/>
        <w:rPr>
          <w:ins w:id="831" w:author="Yang Yang" w:date="2021-09-06T22:04:00Z"/>
          <w:b/>
          <w:bCs/>
          <w:rPrChange w:id="832" w:author="Yang Yang" w:date="2021-09-06T22:04:00Z">
            <w:rPr>
              <w:ins w:id="833" w:author="Yang Yang" w:date="2021-09-06T22:04:00Z"/>
            </w:rPr>
          </w:rPrChange>
        </w:rPr>
        <w:pPrChange w:id="834" w:author="Yang Yang" w:date="2021-09-06T22:04:00Z">
          <w:pPr/>
        </w:pPrChange>
      </w:pPr>
      <w:ins w:id="835" w:author="Yang Yang" w:date="2021-09-06T22:04:00Z">
        <w:r w:rsidRPr="00112BDD">
          <w:rPr>
            <w:b/>
            <w:bCs/>
            <w:rPrChange w:id="836" w:author="Yang Yang" w:date="2021-09-06T22:04:00Z">
              <w:rPr/>
            </w:rPrChange>
          </w:rPr>
          <w:tab/>
        </w:r>
        <w:proofErr w:type="gramStart"/>
        <w:r w:rsidRPr="00112BDD">
          <w:rPr>
            <w:b/>
            <w:bCs/>
            <w:rPrChange w:id="837" w:author="Yang Yang" w:date="2021-09-06T22:04:00Z">
              <w:rPr/>
            </w:rPrChange>
          </w:rPr>
          <w:t>:ret</w:t>
        </w:r>
        <w:proofErr w:type="gramEnd"/>
        <w:r w:rsidRPr="00112BDD">
          <w:rPr>
            <w:b/>
            <w:bCs/>
            <w:rPrChange w:id="838" w:author="Yang Yang" w:date="2021-09-06T22:04:00Z">
              <w:rPr/>
            </w:rPrChange>
          </w:rPr>
          <w:t>-tag :relation</w:t>
        </w:r>
      </w:ins>
    </w:p>
    <w:p w14:paraId="4DB0C581" w14:textId="77777777" w:rsidR="00112BDD" w:rsidRPr="00112BDD" w:rsidRDefault="00112BDD" w:rsidP="00112BDD">
      <w:pPr>
        <w:ind w:left="720"/>
        <w:rPr>
          <w:ins w:id="839" w:author="Yang Yang" w:date="2021-09-06T22:04:00Z"/>
          <w:b/>
          <w:bCs/>
          <w:rPrChange w:id="840" w:author="Yang Yang" w:date="2021-09-06T22:04:00Z">
            <w:rPr>
              <w:ins w:id="841" w:author="Yang Yang" w:date="2021-09-06T22:04:00Z"/>
            </w:rPr>
          </w:rPrChange>
        </w:rPr>
        <w:pPrChange w:id="842" w:author="Yang Yang" w:date="2021-09-06T22:04:00Z">
          <w:pPr/>
        </w:pPrChange>
      </w:pPr>
      <w:ins w:id="843" w:author="Yang Yang" w:date="2021-09-06T22:04:00Z">
        <w:r w:rsidRPr="00112BDD">
          <w:rPr>
            <w:b/>
            <w:bCs/>
            <w:rPrChange w:id="844" w:author="Yang Yang" w:date="2021-09-06T22:04:00Z">
              <w:rPr/>
            </w:rPrChange>
          </w:rPr>
          <w:tab/>
        </w:r>
        <w:proofErr w:type="gramStart"/>
        <w:r w:rsidRPr="00112BDD">
          <w:rPr>
            <w:b/>
            <w:bCs/>
            <w:rPrChange w:id="845" w:author="Yang Yang" w:date="2021-09-06T22:04:00Z">
              <w:rPr/>
            </w:rPrChange>
          </w:rPr>
          <w:t>:modifier</w:t>
        </w:r>
        <w:proofErr w:type="gramEnd"/>
        <w:r w:rsidRPr="00112BDD">
          <w:rPr>
            <w:b/>
            <w:bCs/>
            <w:rPrChange w:id="846" w:author="Yang Yang" w:date="2021-09-06T22:04:00Z">
              <w:rPr/>
            </w:rPrChange>
          </w:rPr>
          <w:t xml:space="preserve"> NIL</w:t>
        </w:r>
      </w:ins>
    </w:p>
    <w:p w14:paraId="1195CDCB" w14:textId="77777777" w:rsidR="00112BDD" w:rsidRPr="00112BDD" w:rsidRDefault="00112BDD" w:rsidP="00112BDD">
      <w:pPr>
        <w:ind w:left="720"/>
        <w:rPr>
          <w:ins w:id="847" w:author="Yang Yang" w:date="2021-09-06T22:04:00Z"/>
          <w:b/>
          <w:bCs/>
          <w:rPrChange w:id="848" w:author="Yang Yang" w:date="2021-09-06T22:04:00Z">
            <w:rPr>
              <w:ins w:id="849" w:author="Yang Yang" w:date="2021-09-06T22:04:00Z"/>
            </w:rPr>
          </w:rPrChange>
        </w:rPr>
        <w:pPrChange w:id="850" w:author="Yang Yang" w:date="2021-09-06T22:04:00Z">
          <w:pPr/>
        </w:pPrChange>
      </w:pPr>
      <w:ins w:id="851" w:author="Yang Yang" w:date="2021-09-06T22:04:00Z">
        <w:r w:rsidRPr="00112BDD">
          <w:rPr>
            <w:b/>
            <w:bCs/>
            <w:rPrChange w:id="852" w:author="Yang Yang" w:date="2021-09-06T22:04:00Z">
              <w:rPr/>
            </w:rPrChange>
          </w:rPr>
          <w:tab/>
        </w:r>
        <w:proofErr w:type="gramStart"/>
        <w:r w:rsidRPr="00112BDD">
          <w:rPr>
            <w:b/>
            <w:bCs/>
            <w:rPrChange w:id="853" w:author="Yang Yang" w:date="2021-09-06T22:04:00Z">
              <w:rPr/>
            </w:rPrChange>
          </w:rPr>
          <w:t>:action</w:t>
        </w:r>
        <w:proofErr w:type="gramEnd"/>
        <w:r w:rsidRPr="00112BDD">
          <w:rPr>
            <w:b/>
            <w:bCs/>
            <w:rPrChange w:id="854" w:author="Yang Yang" w:date="2021-09-06T22:04:00Z">
              <w:rPr/>
            </w:rPrChange>
          </w:rPr>
          <w:t xml:space="preserve"> (</w:t>
        </w:r>
        <w:proofErr w:type="spellStart"/>
        <w:r w:rsidRPr="00112BDD">
          <w:rPr>
            <w:b/>
            <w:bCs/>
            <w:rPrChange w:id="855" w:author="Yang Yang" w:date="2021-09-06T22:04:00Z">
              <w:rPr/>
            </w:rPrChange>
          </w:rPr>
          <w:t>progn</w:t>
        </w:r>
        <w:proofErr w:type="spellEnd"/>
      </w:ins>
    </w:p>
    <w:p w14:paraId="3B0495C0" w14:textId="77777777" w:rsidR="00112BDD" w:rsidRPr="00112BDD" w:rsidRDefault="00112BDD" w:rsidP="00112BDD">
      <w:pPr>
        <w:ind w:left="720"/>
        <w:rPr>
          <w:ins w:id="856" w:author="Yang Yang" w:date="2021-09-06T22:04:00Z"/>
          <w:b/>
          <w:bCs/>
          <w:rPrChange w:id="857" w:author="Yang Yang" w:date="2021-09-06T22:04:00Z">
            <w:rPr>
              <w:ins w:id="858" w:author="Yang Yang" w:date="2021-09-06T22:04:00Z"/>
            </w:rPr>
          </w:rPrChange>
        </w:rPr>
        <w:pPrChange w:id="859" w:author="Yang Yang" w:date="2021-09-06T22:04:00Z">
          <w:pPr/>
        </w:pPrChange>
      </w:pPr>
      <w:ins w:id="860" w:author="Yang Yang" w:date="2021-09-06T22:04:00Z">
        <w:r w:rsidRPr="00112BDD">
          <w:rPr>
            <w:b/>
            <w:bCs/>
            <w:rPrChange w:id="861" w:author="Yang Yang" w:date="2021-09-06T22:04:00Z">
              <w:rPr/>
            </w:rPrChange>
          </w:rPr>
          <w:tab/>
        </w:r>
        <w:r w:rsidRPr="00112BDD">
          <w:rPr>
            <w:b/>
            <w:bCs/>
            <w:rPrChange w:id="862" w:author="Yang Yang" w:date="2021-09-06T22:04:00Z">
              <w:rPr/>
            </w:rPrChange>
          </w:rPr>
          <w:tab/>
        </w:r>
        <w:r w:rsidRPr="00112BDD">
          <w:rPr>
            <w:b/>
            <w:bCs/>
            <w:rPrChange w:id="863" w:author="Yang Yang" w:date="2021-09-06T22:04:00Z">
              <w:rPr/>
            </w:rPrChange>
          </w:rPr>
          <w:tab/>
          <w:t>(if (</w:t>
        </w:r>
        <w:proofErr w:type="gramStart"/>
        <w:r w:rsidRPr="00112BDD">
          <w:rPr>
            <w:b/>
            <w:bCs/>
            <w:rPrChange w:id="864" w:author="Yang Yang" w:date="2021-09-06T22:04:00Z">
              <w:rPr/>
            </w:rPrChange>
          </w:rPr>
          <w:t>find :past</w:t>
        </w:r>
        <w:proofErr w:type="gramEnd"/>
        <w:r w:rsidRPr="00112BDD">
          <w:rPr>
            <w:b/>
            <w:bCs/>
            <w:rPrChange w:id="865" w:author="Yang Yang" w:date="2021-09-06T22:04:00Z">
              <w:rPr/>
            </w:rPrChange>
          </w:rPr>
          <w:t xml:space="preserve"> (</w:t>
        </w:r>
        <w:proofErr w:type="spellStart"/>
        <w:r w:rsidRPr="00112BDD">
          <w:rPr>
            <w:b/>
            <w:bCs/>
            <w:rPrChange w:id="866" w:author="Yang Yang" w:date="2021-09-06T22:04:00Z">
              <w:rPr/>
            </w:rPrChange>
          </w:rPr>
          <w:t>cdr</w:t>
        </w:r>
        <w:proofErr w:type="spellEnd"/>
        <w:r w:rsidRPr="00112BDD">
          <w:rPr>
            <w:b/>
            <w:bCs/>
            <w:rPrChange w:id="867" w:author="Yang Yang" w:date="2021-09-06T22:04:00Z">
              <w:rPr/>
            </w:rPrChange>
          </w:rPr>
          <w:t xml:space="preserve"> ?v)) (in-context (new-</w:t>
        </w:r>
        <w:proofErr w:type="spellStart"/>
        <w:r w:rsidRPr="00112BDD">
          <w:rPr>
            <w:b/>
            <w:bCs/>
            <w:rPrChange w:id="868" w:author="Yang Yang" w:date="2021-09-06T22:04:00Z">
              <w:rPr/>
            </w:rPrChange>
          </w:rPr>
          <w:t>indv</w:t>
        </w:r>
        <w:proofErr w:type="spellEnd"/>
        <w:r w:rsidRPr="00112BDD">
          <w:rPr>
            <w:b/>
            <w:bCs/>
            <w:rPrChange w:id="869" w:author="Yang Yang" w:date="2021-09-06T22:04:00Z">
              <w:rPr/>
            </w:rPrChange>
          </w:rPr>
          <w:t xml:space="preserve"> nil {past})))</w:t>
        </w:r>
      </w:ins>
    </w:p>
    <w:p w14:paraId="39F1B8A6" w14:textId="77777777" w:rsidR="00112BDD" w:rsidRPr="00112BDD" w:rsidRDefault="00112BDD" w:rsidP="00112BDD">
      <w:pPr>
        <w:ind w:left="720"/>
        <w:rPr>
          <w:ins w:id="870" w:author="Yang Yang" w:date="2021-09-06T22:04:00Z"/>
          <w:b/>
          <w:bCs/>
          <w:rPrChange w:id="871" w:author="Yang Yang" w:date="2021-09-06T22:04:00Z">
            <w:rPr>
              <w:ins w:id="872" w:author="Yang Yang" w:date="2021-09-06T22:04:00Z"/>
            </w:rPr>
          </w:rPrChange>
        </w:rPr>
        <w:pPrChange w:id="873" w:author="Yang Yang" w:date="2021-09-06T22:04:00Z">
          <w:pPr/>
        </w:pPrChange>
      </w:pPr>
      <w:ins w:id="874" w:author="Yang Yang" w:date="2021-09-06T22:04:00Z">
        <w:r w:rsidRPr="00112BDD">
          <w:rPr>
            <w:b/>
            <w:bCs/>
            <w:rPrChange w:id="875" w:author="Yang Yang" w:date="2021-09-06T22:04:00Z">
              <w:rPr/>
            </w:rPrChange>
          </w:rPr>
          <w:tab/>
        </w:r>
        <w:r w:rsidRPr="00112BDD">
          <w:rPr>
            <w:b/>
            <w:bCs/>
            <w:rPrChange w:id="876" w:author="Yang Yang" w:date="2021-09-06T22:04:00Z">
              <w:rPr/>
            </w:rPrChange>
          </w:rPr>
          <w:tab/>
        </w:r>
        <w:r w:rsidRPr="00112BDD">
          <w:rPr>
            <w:b/>
            <w:bCs/>
            <w:rPrChange w:id="877" w:author="Yang Yang" w:date="2021-09-06T22:04:00Z">
              <w:rPr/>
            </w:rPrChange>
          </w:rPr>
          <w:tab/>
          <w:t>(if (</w:t>
        </w:r>
        <w:proofErr w:type="gramStart"/>
        <w:r w:rsidRPr="00112BDD">
          <w:rPr>
            <w:b/>
            <w:bCs/>
            <w:rPrChange w:id="878" w:author="Yang Yang" w:date="2021-09-06T22:04:00Z">
              <w:rPr/>
            </w:rPrChange>
          </w:rPr>
          <w:t>find :future</w:t>
        </w:r>
        <w:proofErr w:type="gramEnd"/>
        <w:r w:rsidRPr="00112BDD">
          <w:rPr>
            <w:b/>
            <w:bCs/>
            <w:rPrChange w:id="879" w:author="Yang Yang" w:date="2021-09-06T22:04:00Z">
              <w:rPr/>
            </w:rPrChange>
          </w:rPr>
          <w:t xml:space="preserve"> (</w:t>
        </w:r>
        <w:proofErr w:type="spellStart"/>
        <w:r w:rsidRPr="00112BDD">
          <w:rPr>
            <w:b/>
            <w:bCs/>
            <w:rPrChange w:id="880" w:author="Yang Yang" w:date="2021-09-06T22:04:00Z">
              <w:rPr/>
            </w:rPrChange>
          </w:rPr>
          <w:t>cdr</w:t>
        </w:r>
        <w:proofErr w:type="spellEnd"/>
        <w:r w:rsidRPr="00112BDD">
          <w:rPr>
            <w:b/>
            <w:bCs/>
            <w:rPrChange w:id="881" w:author="Yang Yang" w:date="2021-09-06T22:04:00Z">
              <w:rPr/>
            </w:rPrChange>
          </w:rPr>
          <w:t xml:space="preserve"> ?v)) (in-context (new-</w:t>
        </w:r>
        <w:proofErr w:type="spellStart"/>
        <w:r w:rsidRPr="00112BDD">
          <w:rPr>
            <w:b/>
            <w:bCs/>
            <w:rPrChange w:id="882" w:author="Yang Yang" w:date="2021-09-06T22:04:00Z">
              <w:rPr/>
            </w:rPrChange>
          </w:rPr>
          <w:t>indv</w:t>
        </w:r>
        <w:proofErr w:type="spellEnd"/>
        <w:r w:rsidRPr="00112BDD">
          <w:rPr>
            <w:b/>
            <w:bCs/>
            <w:rPrChange w:id="883" w:author="Yang Yang" w:date="2021-09-06T22:04:00Z">
              <w:rPr/>
            </w:rPrChange>
          </w:rPr>
          <w:t xml:space="preserve"> nil {future})))</w:t>
        </w:r>
      </w:ins>
    </w:p>
    <w:p w14:paraId="0945803D" w14:textId="77777777" w:rsidR="00112BDD" w:rsidRPr="00112BDD" w:rsidRDefault="00112BDD" w:rsidP="00112BDD">
      <w:pPr>
        <w:ind w:left="720"/>
        <w:rPr>
          <w:ins w:id="884" w:author="Yang Yang" w:date="2021-09-06T22:04:00Z"/>
          <w:b/>
          <w:bCs/>
          <w:rPrChange w:id="885" w:author="Yang Yang" w:date="2021-09-06T22:04:00Z">
            <w:rPr>
              <w:ins w:id="886" w:author="Yang Yang" w:date="2021-09-06T22:04:00Z"/>
            </w:rPr>
          </w:rPrChange>
        </w:rPr>
        <w:pPrChange w:id="887" w:author="Yang Yang" w:date="2021-09-06T22:04:00Z">
          <w:pPr/>
        </w:pPrChange>
      </w:pPr>
      <w:ins w:id="888" w:author="Yang Yang" w:date="2021-09-06T22:04:00Z">
        <w:r w:rsidRPr="00112BDD">
          <w:rPr>
            <w:b/>
            <w:bCs/>
            <w:rPrChange w:id="889" w:author="Yang Yang" w:date="2021-09-06T22:04:00Z">
              <w:rPr/>
            </w:rPrChange>
          </w:rPr>
          <w:tab/>
        </w:r>
        <w:r w:rsidRPr="00112BDD">
          <w:rPr>
            <w:b/>
            <w:bCs/>
            <w:rPrChange w:id="890" w:author="Yang Yang" w:date="2021-09-06T22:04:00Z">
              <w:rPr/>
            </w:rPrChange>
          </w:rPr>
          <w:tab/>
        </w:r>
        <w:r w:rsidRPr="00112BDD">
          <w:rPr>
            <w:b/>
            <w:bCs/>
            <w:rPrChange w:id="891" w:author="Yang Yang" w:date="2021-09-06T22:04:00Z">
              <w:rPr/>
            </w:rPrChange>
          </w:rPr>
          <w:tab/>
          <w:t>(add-np-to-</w:t>
        </w:r>
        <w:proofErr w:type="gramStart"/>
        <w:r w:rsidRPr="00112BDD">
          <w:rPr>
            <w:b/>
            <w:bCs/>
            <w:rPrChange w:id="892" w:author="Yang Yang" w:date="2021-09-06T22:04:00Z">
              <w:rPr/>
            </w:rPrChange>
          </w:rPr>
          <w:t>referral ?x</w:t>
        </w:r>
        <w:proofErr w:type="gramEnd"/>
        <w:r w:rsidRPr="00112BDD">
          <w:rPr>
            <w:b/>
            <w:bCs/>
            <w:rPrChange w:id="893" w:author="Yang Yang" w:date="2021-09-06T22:04:00Z">
              <w:rPr/>
            </w:rPrChange>
          </w:rPr>
          <w:t>)</w:t>
        </w:r>
      </w:ins>
    </w:p>
    <w:p w14:paraId="4A556606" w14:textId="77777777" w:rsidR="00112BDD" w:rsidRPr="00112BDD" w:rsidRDefault="00112BDD" w:rsidP="00112BDD">
      <w:pPr>
        <w:ind w:left="720"/>
        <w:rPr>
          <w:ins w:id="894" w:author="Yang Yang" w:date="2021-09-06T22:04:00Z"/>
          <w:b/>
          <w:bCs/>
          <w:rPrChange w:id="895" w:author="Yang Yang" w:date="2021-09-06T22:04:00Z">
            <w:rPr>
              <w:ins w:id="896" w:author="Yang Yang" w:date="2021-09-06T22:04:00Z"/>
            </w:rPr>
          </w:rPrChange>
        </w:rPr>
        <w:pPrChange w:id="897" w:author="Yang Yang" w:date="2021-09-06T22:04:00Z">
          <w:pPr/>
        </w:pPrChange>
      </w:pPr>
      <w:ins w:id="898" w:author="Yang Yang" w:date="2021-09-06T22:04:00Z">
        <w:r w:rsidRPr="00112BDD">
          <w:rPr>
            <w:b/>
            <w:bCs/>
            <w:rPrChange w:id="899" w:author="Yang Yang" w:date="2021-09-06T22:04:00Z">
              <w:rPr/>
            </w:rPrChange>
          </w:rPr>
          <w:tab/>
        </w:r>
        <w:r w:rsidRPr="00112BDD">
          <w:rPr>
            <w:b/>
            <w:bCs/>
            <w:rPrChange w:id="900" w:author="Yang Yang" w:date="2021-09-06T22:04:00Z">
              <w:rPr/>
            </w:rPrChange>
          </w:rPr>
          <w:tab/>
        </w:r>
        <w:r w:rsidRPr="00112BDD">
          <w:rPr>
            <w:b/>
            <w:bCs/>
            <w:rPrChange w:id="901" w:author="Yang Yang" w:date="2021-09-06T22:04:00Z">
              <w:rPr/>
            </w:rPrChange>
          </w:rPr>
          <w:tab/>
          <w:t>(new-is-</w:t>
        </w:r>
        <w:proofErr w:type="gramStart"/>
        <w:r w:rsidRPr="00112BDD">
          <w:rPr>
            <w:b/>
            <w:bCs/>
            <w:rPrChange w:id="902" w:author="Yang Yang" w:date="2021-09-06T22:04:00Z">
              <w:rPr/>
            </w:rPrChange>
          </w:rPr>
          <w:t>a ?x</w:t>
        </w:r>
        <w:proofErr w:type="gramEnd"/>
        <w:r w:rsidRPr="00112BDD">
          <w:rPr>
            <w:b/>
            <w:bCs/>
            <w:rPrChange w:id="903" w:author="Yang Yang" w:date="2021-09-06T22:04:00Z">
              <w:rPr/>
            </w:rPrChange>
          </w:rPr>
          <w:t xml:space="preserve"> ?y))</w:t>
        </w:r>
      </w:ins>
    </w:p>
    <w:p w14:paraId="17514255" w14:textId="4937C10E" w:rsidR="00112BDD" w:rsidRPr="00112BDD" w:rsidRDefault="00112BDD" w:rsidP="00112BDD">
      <w:pPr>
        <w:ind w:left="720"/>
        <w:rPr>
          <w:ins w:id="904" w:author="Yang Yang" w:date="2021-09-06T21:41:00Z"/>
          <w:rPrChange w:id="905" w:author="Yang Yang" w:date="2021-09-06T21:59:00Z">
            <w:rPr>
              <w:ins w:id="906" w:author="Yang Yang" w:date="2021-09-06T21:41:00Z"/>
            </w:rPr>
          </w:rPrChange>
        </w:rPr>
        <w:pPrChange w:id="907" w:author="Yang Yang" w:date="2021-09-06T22:04:00Z">
          <w:pPr/>
        </w:pPrChange>
      </w:pPr>
      <w:ins w:id="908" w:author="Yang Yang" w:date="2021-09-06T22:04:00Z">
        <w:r w:rsidRPr="00112BDD">
          <w:rPr>
            <w:b/>
            <w:bCs/>
            <w:rPrChange w:id="909" w:author="Yang Yang" w:date="2021-09-06T22:04:00Z">
              <w:rPr/>
            </w:rPrChange>
          </w:rPr>
          <w:tab/>
          <w:t>:doc "state verb adj")</w:t>
        </w:r>
      </w:ins>
    </w:p>
    <w:p w14:paraId="1699418D" w14:textId="77777777" w:rsidR="00010346" w:rsidRPr="004A452B" w:rsidRDefault="00010346" w:rsidP="00010346">
      <w:pPr>
        <w:pPrChange w:id="910" w:author="Yang Yang" w:date="2021-09-06T21:23:00Z">
          <w:pPr>
            <w:ind w:left="720"/>
          </w:pPr>
        </w:pPrChange>
      </w:pPr>
    </w:p>
    <w:p w14:paraId="596ACE3F" w14:textId="535F6FCA" w:rsidR="007A605C" w:rsidRDefault="007A605C" w:rsidP="007A605C">
      <w:pPr>
        <w:pStyle w:val="Heading2"/>
      </w:pPr>
      <w:bookmarkStart w:id="911" w:name="_Toc81858499"/>
      <w:r>
        <w:t>Core NLU</w:t>
      </w:r>
      <w:bookmarkEnd w:id="911"/>
    </w:p>
    <w:p w14:paraId="0F5082EF" w14:textId="1EBBC98B" w:rsidR="007A605C" w:rsidRDefault="007A605C" w:rsidP="007A605C"/>
    <w:p w14:paraId="252F8E3F" w14:textId="78D5641A" w:rsidR="007A605C" w:rsidRDefault="007A605C" w:rsidP="007A605C">
      <w:r>
        <w:t xml:space="preserve">The </w:t>
      </w:r>
      <w:r w:rsidR="00A646D6">
        <w:t xml:space="preserve">purpose of the core NLU engine is to make the system able to understand a sequence of texts using construction grammar. </w:t>
      </w:r>
    </w:p>
    <w:p w14:paraId="2D6E3827" w14:textId="786CE9A3" w:rsidR="00A646D6" w:rsidRDefault="00A646D6" w:rsidP="007A605C"/>
    <w:p w14:paraId="70894228" w14:textId="31D03601" w:rsidR="002B7017" w:rsidRPr="007A605C" w:rsidRDefault="00A646D6" w:rsidP="007A605C">
      <w:r>
        <w:t>Note the Constructor</w:t>
      </w:r>
      <w:r w:rsidR="002B7017">
        <w:t xml:space="preserve"> </w:t>
      </w:r>
      <w:proofErr w:type="gramStart"/>
      <w:r w:rsidR="002B7017">
        <w:t>actually</w:t>
      </w:r>
      <w:r>
        <w:t xml:space="preserve"> </w:t>
      </w:r>
      <w:r w:rsidR="002B7017">
        <w:t>collects</w:t>
      </w:r>
      <w:proofErr w:type="gramEnd"/>
      <w:r>
        <w:t xml:space="preserve"> every possible result of applying </w:t>
      </w:r>
      <w:r w:rsidR="002B7017">
        <w:t>construction rules, however when we have a large number of texts, it would be very costly in terms of time and space efficiency. Since different understanding of one piece of text might lead to different referral context, and different referral context would give different understanding of future texts, the understanding of a sequence of texts is like a tree structure:</w:t>
      </w:r>
    </w:p>
    <w:p w14:paraId="363596BD" w14:textId="51A6AB41" w:rsidR="000678F4" w:rsidRDefault="000678F4" w:rsidP="00A02F5A">
      <w:r>
        <w:rPr>
          <w:noProof/>
        </w:rPr>
        <mc:AlternateContent>
          <mc:Choice Requires="wps">
            <w:drawing>
              <wp:anchor distT="0" distB="0" distL="114300" distR="114300" simplePos="0" relativeHeight="251692032" behindDoc="0" locked="0" layoutInCell="1" allowOverlap="1" wp14:anchorId="4A62B52B" wp14:editId="5ED0D627">
                <wp:simplePos x="0" y="0"/>
                <wp:positionH relativeFrom="column">
                  <wp:posOffset>336550</wp:posOffset>
                </wp:positionH>
                <wp:positionV relativeFrom="paragraph">
                  <wp:posOffset>160020</wp:posOffset>
                </wp:positionV>
                <wp:extent cx="954505" cy="240632"/>
                <wp:effectExtent l="12700" t="12700" r="10795" b="13970"/>
                <wp:wrapNone/>
                <wp:docPr id="6" name="Rounded Rectangle 6"/>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4DDFF3" id="Rounded Rectangle 6" o:spid="_x0000_s1026" style="position:absolute;margin-left:26.5pt;margin-top:12.6pt;width:75.15pt;height:18.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" filled="f" strokecolor="#1f3763 [1604]" strokeweight="2.25pt">
                <v:stroke joinstyle="miter"/>
              </v:roundrect>
            </w:pict>
          </mc:Fallback>
        </mc:AlternateContent>
      </w:r>
      <w:r w:rsidR="002B7017">
        <w:tab/>
      </w:r>
    </w:p>
    <w:p w14:paraId="04468306" w14:textId="7A6A8170" w:rsidR="000678F4" w:rsidRDefault="000678F4" w:rsidP="000678F4">
      <w:pPr>
        <w:tabs>
          <w:tab w:val="left" w:pos="720"/>
          <w:tab w:val="left" w:pos="1440"/>
          <w:tab w:val="center" w:pos="4680"/>
        </w:tabs>
      </w:pPr>
      <w:r>
        <w:tab/>
        <w:t>Text Reader</w:t>
      </w:r>
      <w:r>
        <w:tab/>
        <w:t>Referral Context: NIL</w:t>
      </w:r>
    </w:p>
    <w:p w14:paraId="0916AC52" w14:textId="551D7D70" w:rsidR="000678F4" w:rsidRDefault="0008190C" w:rsidP="00A02F5A">
      <w:r>
        <w:rPr>
          <w:noProof/>
        </w:rPr>
        <mc:AlternateContent>
          <mc:Choice Requires="wps">
            <w:drawing>
              <wp:anchor distT="0" distB="0" distL="114300" distR="114300" simplePos="0" relativeHeight="251698176" behindDoc="0" locked="0" layoutInCell="1" allowOverlap="1" wp14:anchorId="56D4C972" wp14:editId="0460DD6D">
                <wp:simplePos x="0" y="0"/>
                <wp:positionH relativeFrom="column">
                  <wp:posOffset>2799346</wp:posOffset>
                </wp:positionH>
                <wp:positionV relativeFrom="paragraph">
                  <wp:posOffset>21089</wp:posOffset>
                </wp:positionV>
                <wp:extent cx="1419727" cy="689810"/>
                <wp:effectExtent l="0" t="0" r="53975" b="34290"/>
                <wp:wrapNone/>
                <wp:docPr id="23" name="Straight Arrow Connector 23"/>
                <wp:cNvGraphicFramePr/>
                <a:graphic xmlns:a="http://schemas.openxmlformats.org/drawingml/2006/main">
                  <a:graphicData uri="http://schemas.microsoft.com/office/word/2010/wordprocessingShape">
                    <wps:wsp>
                      <wps:cNvCnPr/>
                      <wps:spPr>
                        <a:xfrm>
                          <a:off x="0" y="0"/>
                          <a:ext cx="1419727" cy="689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3031DF" id="_x0000_t32" coordsize="21600,21600" o:spt="32" o:oned="t" path="m,l21600,21600e" filled="f">
                <v:path arrowok="t" fillok="f" o:connecttype="none"/>
                <o:lock v:ext="edit" shapetype="t"/>
              </v:shapetype>
              <v:shape id="Straight Arrow Connector 23" o:spid="_x0000_s1026" type="#_x0000_t32" style="position:absolute;margin-left:220.4pt;margin-top:1.65pt;width:111.8pt;height:54.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087D3F50" wp14:editId="131B6230">
                <wp:simplePos x="0" y="0"/>
                <wp:positionH relativeFrom="column">
                  <wp:posOffset>2799347</wp:posOffset>
                </wp:positionH>
                <wp:positionV relativeFrom="paragraph">
                  <wp:posOffset>21089</wp:posOffset>
                </wp:positionV>
                <wp:extent cx="368969" cy="733425"/>
                <wp:effectExtent l="0" t="0" r="37465" b="41275"/>
                <wp:wrapNone/>
                <wp:docPr id="22" name="Straight Arrow Connector 22"/>
                <wp:cNvGraphicFramePr/>
                <a:graphic xmlns:a="http://schemas.openxmlformats.org/drawingml/2006/main">
                  <a:graphicData uri="http://schemas.microsoft.com/office/word/2010/wordprocessingShape">
                    <wps:wsp>
                      <wps:cNvCnPr/>
                      <wps:spPr>
                        <a:xfrm>
                          <a:off x="0" y="0"/>
                          <a:ext cx="368969"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1E740" id="Straight Arrow Connector 22" o:spid="_x0000_s1026" type="#_x0000_t32" style="position:absolute;margin-left:220.4pt;margin-top:1.65pt;width:29.05pt;height:57.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16F76A3" wp14:editId="1C9278C6">
                <wp:simplePos x="0" y="0"/>
                <wp:positionH relativeFrom="column">
                  <wp:posOffset>2117558</wp:posOffset>
                </wp:positionH>
                <wp:positionV relativeFrom="paragraph">
                  <wp:posOffset>25166</wp:posOffset>
                </wp:positionV>
                <wp:extent cx="681789" cy="733860"/>
                <wp:effectExtent l="25400" t="0" r="17145" b="41275"/>
                <wp:wrapNone/>
                <wp:docPr id="20" name="Straight Arrow Connector 20"/>
                <wp:cNvGraphicFramePr/>
                <a:graphic xmlns:a="http://schemas.openxmlformats.org/drawingml/2006/main">
                  <a:graphicData uri="http://schemas.microsoft.com/office/word/2010/wordprocessingShape">
                    <wps:wsp>
                      <wps:cNvCnPr/>
                      <wps:spPr>
                        <a:xfrm flipH="1">
                          <a:off x="0" y="0"/>
                          <a:ext cx="681789" cy="73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7FB51" id="Straight Arrow Connector 20" o:spid="_x0000_s1026" type="#_x0000_t32" style="position:absolute;margin-left:166.75pt;margin-top:2pt;width:53.7pt;height:57.8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" strokecolor="#4472c4 [3204]" strokeweight=".5pt">
                <v:stroke endarrow="block" joinstyle="miter"/>
              </v:shape>
            </w:pict>
          </mc:Fallback>
        </mc:AlternateContent>
      </w:r>
      <w:r w:rsidR="000678F4">
        <w:tab/>
      </w:r>
    </w:p>
    <w:p w14:paraId="4D67A33E" w14:textId="1CAD9710" w:rsidR="002B7017" w:rsidRDefault="0008190C" w:rsidP="00A02F5A">
      <w:r>
        <w:rPr>
          <w:noProof/>
        </w:rPr>
        <mc:AlternateContent>
          <mc:Choice Requires="wps">
            <w:drawing>
              <wp:anchor distT="0" distB="0" distL="114300" distR="114300" simplePos="0" relativeHeight="251693056" behindDoc="0" locked="0" layoutInCell="1" allowOverlap="1" wp14:anchorId="335347F6" wp14:editId="68F13324">
                <wp:simplePos x="0" y="0"/>
                <wp:positionH relativeFrom="column">
                  <wp:posOffset>857584</wp:posOffset>
                </wp:positionH>
                <wp:positionV relativeFrom="paragraph">
                  <wp:posOffset>35560</wp:posOffset>
                </wp:positionV>
                <wp:extent cx="200526" cy="593558"/>
                <wp:effectExtent l="12700" t="0" r="28575" b="29210"/>
                <wp:wrapNone/>
                <wp:docPr id="19" name="Down Arrow 19"/>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0C406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9" o:spid="_x0000_s1026" type="#_x0000_t67" style="position:absolute;margin-left:67.55pt;margin-top:2.8pt;width:15.8pt;height:4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" adj="17951" fillcolor="#4472c4 [3204]" strokecolor="#1f3763 [1604]" strokeweight="1pt"/>
            </w:pict>
          </mc:Fallback>
        </mc:AlternateContent>
      </w:r>
      <w:r w:rsidR="000678F4">
        <w:tab/>
      </w:r>
      <w:r w:rsidR="002B7017">
        <w:tab/>
      </w:r>
    </w:p>
    <w:p w14:paraId="0087D523" w14:textId="56E357F9" w:rsidR="0008190C" w:rsidRDefault="0008190C" w:rsidP="0008190C">
      <w:pPr>
        <w:tabs>
          <w:tab w:val="left" w:pos="467"/>
          <w:tab w:val="left" w:pos="3044"/>
        </w:tabs>
      </w:pPr>
      <w:r>
        <w:tab/>
        <w:t>Text 1</w:t>
      </w:r>
      <w:r>
        <w:tab/>
        <w:t>meaning 1</w:t>
      </w:r>
      <w:r>
        <w:tab/>
        <w:t>meaning 2</w:t>
      </w:r>
      <w:r>
        <w:tab/>
        <w:t>meaning 3</w:t>
      </w:r>
      <w:r>
        <w:tab/>
        <w:t>…</w:t>
      </w:r>
    </w:p>
    <w:p w14:paraId="5F681200" w14:textId="6018A6AB" w:rsidR="0008190C" w:rsidRDefault="0008190C" w:rsidP="0008190C"/>
    <w:p w14:paraId="04081588" w14:textId="06FCF5F6" w:rsidR="0008190C" w:rsidRDefault="0008190C" w:rsidP="0008190C">
      <w:pPr>
        <w:tabs>
          <w:tab w:val="left" w:pos="2931"/>
        </w:tabs>
      </w:pPr>
      <w:r>
        <w:tab/>
      </w:r>
      <w:r w:rsidR="007C5C4B">
        <w:t>Context</w:t>
      </w:r>
      <w:r>
        <w:t xml:space="preserve"> 1</w:t>
      </w:r>
      <w:r>
        <w:tab/>
        <w:t xml:space="preserve">     </w:t>
      </w:r>
      <w:r w:rsidR="007C5C4B">
        <w:t xml:space="preserve">Context </w:t>
      </w:r>
      <w:r>
        <w:t>2</w:t>
      </w:r>
      <w:r>
        <w:tab/>
        <w:t xml:space="preserve">         </w:t>
      </w:r>
      <w:r w:rsidR="007C5C4B">
        <w:t xml:space="preserve">Context </w:t>
      </w:r>
      <w:r>
        <w:t>3</w:t>
      </w:r>
    </w:p>
    <w:p w14:paraId="7516478A" w14:textId="68DBCF68" w:rsidR="0008190C" w:rsidRDefault="0008190C" w:rsidP="0008190C">
      <w:r>
        <w:rPr>
          <w:noProof/>
        </w:rPr>
        <mc:AlternateContent>
          <mc:Choice Requires="wps">
            <w:drawing>
              <wp:anchor distT="0" distB="0" distL="114300" distR="114300" simplePos="0" relativeHeight="251700224" behindDoc="0" locked="0" layoutInCell="1" allowOverlap="1" wp14:anchorId="63B70DC2" wp14:editId="016C7879">
                <wp:simplePos x="0" y="0"/>
                <wp:positionH relativeFrom="column">
                  <wp:posOffset>857885</wp:posOffset>
                </wp:positionH>
                <wp:positionV relativeFrom="paragraph">
                  <wp:posOffset>165133</wp:posOffset>
                </wp:positionV>
                <wp:extent cx="200526" cy="593558"/>
                <wp:effectExtent l="12700" t="0" r="28575" b="29210"/>
                <wp:wrapNone/>
                <wp:docPr id="24" name="Down Arrow 2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4134E" id="Down Arrow 24" o:spid="_x0000_s1026" type="#_x0000_t67" style="position:absolute;margin-left:67.55pt;margin-top:13pt;width:15.8pt;height:46.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" adj="17951" fillcolor="#4472c4 [3204]" strokecolor="#1f3763 [1604]" strokeweight="1pt"/>
            </w:pict>
          </mc:Fallback>
        </mc:AlternateContent>
      </w:r>
      <w:r w:rsidRPr="0008190C">
        <w:rPr>
          <w:noProof/>
        </w:rPr>
        <mc:AlternateContent>
          <mc:Choice Requires="wps">
            <w:drawing>
              <wp:anchor distT="0" distB="0" distL="114300" distR="114300" simplePos="0" relativeHeight="251706368" behindDoc="0" locked="0" layoutInCell="1" allowOverlap="1" wp14:anchorId="2FDB331D" wp14:editId="39567AD8">
                <wp:simplePos x="0" y="0"/>
                <wp:positionH relativeFrom="column">
                  <wp:posOffset>3192379</wp:posOffset>
                </wp:positionH>
                <wp:positionV relativeFrom="paragraph">
                  <wp:posOffset>13234</wp:posOffset>
                </wp:positionV>
                <wp:extent cx="633663" cy="681355"/>
                <wp:effectExtent l="0" t="0" r="40005" b="42545"/>
                <wp:wrapNone/>
                <wp:docPr id="29" name="Straight Arrow Connector 29"/>
                <wp:cNvGraphicFramePr/>
                <a:graphic xmlns:a="http://schemas.openxmlformats.org/drawingml/2006/main">
                  <a:graphicData uri="http://schemas.microsoft.com/office/word/2010/wordprocessingShape">
                    <wps:wsp>
                      <wps:cNvCnPr/>
                      <wps:spPr>
                        <a:xfrm>
                          <a:off x="0" y="0"/>
                          <a:ext cx="633663" cy="681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A7D20" id="Straight Arrow Connector 29" o:spid="_x0000_s1026" type="#_x0000_t32" style="position:absolute;margin-left:251.35pt;margin-top:1.05pt;width:49.9pt;height:53.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5344" behindDoc="0" locked="0" layoutInCell="1" allowOverlap="1" wp14:anchorId="765D97A2" wp14:editId="45B395D9">
                <wp:simplePos x="0" y="0"/>
                <wp:positionH relativeFrom="column">
                  <wp:posOffset>3146224</wp:posOffset>
                </wp:positionH>
                <wp:positionV relativeFrom="paragraph">
                  <wp:posOffset>21256</wp:posOffset>
                </wp:positionV>
                <wp:extent cx="45719" cy="673334"/>
                <wp:effectExtent l="50800" t="0" r="43815" b="38100"/>
                <wp:wrapNone/>
                <wp:docPr id="28" name="Straight Arrow Connector 28"/>
                <wp:cNvGraphicFramePr/>
                <a:graphic xmlns:a="http://schemas.openxmlformats.org/drawingml/2006/main">
                  <a:graphicData uri="http://schemas.microsoft.com/office/word/2010/wordprocessingShape">
                    <wps:wsp>
                      <wps:cNvCnPr/>
                      <wps:spPr>
                        <a:xfrm flipH="1">
                          <a:off x="0" y="0"/>
                          <a:ext cx="45719"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854EA" id="Straight Arrow Connector 28" o:spid="_x0000_s1026" type="#_x0000_t32" style="position:absolute;margin-left:247.75pt;margin-top:1.65pt;width:3.6pt;height:53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9440" behindDoc="0" locked="0" layoutInCell="1" allowOverlap="1" wp14:anchorId="47CA3FF8" wp14:editId="158881EC">
                <wp:simplePos x="0" y="0"/>
                <wp:positionH relativeFrom="column">
                  <wp:posOffset>4267200</wp:posOffset>
                </wp:positionH>
                <wp:positionV relativeFrom="paragraph">
                  <wp:posOffset>13234</wp:posOffset>
                </wp:positionV>
                <wp:extent cx="962526" cy="681121"/>
                <wp:effectExtent l="0" t="0" r="41275" b="43180"/>
                <wp:wrapNone/>
                <wp:docPr id="31" name="Straight Arrow Connector 31"/>
                <wp:cNvGraphicFramePr/>
                <a:graphic xmlns:a="http://schemas.openxmlformats.org/drawingml/2006/main">
                  <a:graphicData uri="http://schemas.microsoft.com/office/word/2010/wordprocessingShape">
                    <wps:wsp>
                      <wps:cNvCnPr/>
                      <wps:spPr>
                        <a:xfrm>
                          <a:off x="0" y="0"/>
                          <a:ext cx="962526" cy="68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131120" id="Straight Arrow Connector 31" o:spid="_x0000_s1026" type="#_x0000_t32" style="position:absolute;margin-left:336pt;margin-top:1.05pt;width:75.8pt;height:53.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8416" behindDoc="0" locked="0" layoutInCell="1" allowOverlap="1" wp14:anchorId="32F1FF71" wp14:editId="30ECF747">
                <wp:simplePos x="0" y="0"/>
                <wp:positionH relativeFrom="column">
                  <wp:posOffset>4267200</wp:posOffset>
                </wp:positionH>
                <wp:positionV relativeFrom="paragraph">
                  <wp:posOffset>21256</wp:posOffset>
                </wp:positionV>
                <wp:extent cx="254502" cy="673334"/>
                <wp:effectExtent l="0" t="0" r="50800" b="38100"/>
                <wp:wrapNone/>
                <wp:docPr id="30" name="Straight Arrow Connector 30"/>
                <wp:cNvGraphicFramePr/>
                <a:graphic xmlns:a="http://schemas.openxmlformats.org/drawingml/2006/main">
                  <a:graphicData uri="http://schemas.microsoft.com/office/word/2010/wordprocessingShape">
                    <wps:wsp>
                      <wps:cNvCnPr/>
                      <wps:spPr>
                        <a:xfrm>
                          <a:off x="0" y="0"/>
                          <a:ext cx="254502" cy="67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6B3BF" id="Straight Arrow Connector 30" o:spid="_x0000_s1026" type="#_x0000_t32" style="position:absolute;margin-left:336pt;margin-top:1.65pt;width:20.05pt;height:5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2272" behindDoc="0" locked="0" layoutInCell="1" allowOverlap="1" wp14:anchorId="1AA1E718" wp14:editId="0DD72FA5">
                <wp:simplePos x="0" y="0"/>
                <wp:positionH relativeFrom="column">
                  <wp:posOffset>1684421</wp:posOffset>
                </wp:positionH>
                <wp:positionV relativeFrom="paragraph">
                  <wp:posOffset>13235</wp:posOffset>
                </wp:positionV>
                <wp:extent cx="435142" cy="681789"/>
                <wp:effectExtent l="25400" t="0" r="22225" b="42545"/>
                <wp:wrapNone/>
                <wp:docPr id="25" name="Straight Arrow Connector 25"/>
                <wp:cNvGraphicFramePr/>
                <a:graphic xmlns:a="http://schemas.openxmlformats.org/drawingml/2006/main">
                  <a:graphicData uri="http://schemas.microsoft.com/office/word/2010/wordprocessingShape">
                    <wps:wsp>
                      <wps:cNvCnPr/>
                      <wps:spPr>
                        <a:xfrm flipH="1">
                          <a:off x="0" y="0"/>
                          <a:ext cx="435142" cy="681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0D1C2" id="Straight Arrow Connector 25" o:spid="_x0000_s1026" type="#_x0000_t32" style="position:absolute;margin-left:132.65pt;margin-top:1.05pt;width:34.25pt;height:53.7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03296" behindDoc="0" locked="0" layoutInCell="1" allowOverlap="1" wp14:anchorId="24DD2BBE" wp14:editId="134B800C">
                <wp:simplePos x="0" y="0"/>
                <wp:positionH relativeFrom="column">
                  <wp:posOffset>2117558</wp:posOffset>
                </wp:positionH>
                <wp:positionV relativeFrom="paragraph">
                  <wp:posOffset>5214</wp:posOffset>
                </wp:positionV>
                <wp:extent cx="352926" cy="593491"/>
                <wp:effectExtent l="0" t="0" r="41275" b="41910"/>
                <wp:wrapNone/>
                <wp:docPr id="26" name="Straight Arrow Connector 26"/>
                <wp:cNvGraphicFramePr/>
                <a:graphic xmlns:a="http://schemas.openxmlformats.org/drawingml/2006/main">
                  <a:graphicData uri="http://schemas.microsoft.com/office/word/2010/wordprocessingShape">
                    <wps:wsp>
                      <wps:cNvCnPr/>
                      <wps:spPr>
                        <a:xfrm>
                          <a:off x="0" y="0"/>
                          <a:ext cx="352926" cy="593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D48F75" id="Straight Arrow Connector 26" o:spid="_x0000_s1026" type="#_x0000_t32" style="position:absolute;margin-left:166.75pt;margin-top:.4pt;width:27.8pt;height:4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" strokecolor="#4472c4 [3204]" strokeweight=".5pt">
                <v:stroke endarrow="block" joinstyle="miter"/>
              </v:shape>
            </w:pict>
          </mc:Fallback>
        </mc:AlternateContent>
      </w:r>
    </w:p>
    <w:p w14:paraId="4E71DCD1" w14:textId="6C271A2B" w:rsidR="0008190C" w:rsidRDefault="0008190C" w:rsidP="0008190C">
      <w:pPr>
        <w:tabs>
          <w:tab w:val="left" w:pos="467"/>
          <w:tab w:val="left" w:pos="2413"/>
        </w:tabs>
      </w:pPr>
      <w:r>
        <w:tab/>
        <w:t xml:space="preserve">                                meaning </w:t>
      </w:r>
      <w:proofErr w:type="gramStart"/>
      <w:r>
        <w:t>11  meaning</w:t>
      </w:r>
      <w:proofErr w:type="gramEnd"/>
      <w:r>
        <w:t xml:space="preserve"> 12</w:t>
      </w:r>
      <w:r>
        <w:tab/>
      </w:r>
      <w:r>
        <w:tab/>
        <w:t xml:space="preserve">   meaning 31  meaning 32  </w:t>
      </w:r>
      <w:r>
        <w:tab/>
        <w:t>…</w:t>
      </w:r>
    </w:p>
    <w:p w14:paraId="20731D60" w14:textId="528DCC34" w:rsidR="0008190C" w:rsidRPr="0008190C" w:rsidRDefault="0008190C" w:rsidP="0008190C">
      <w:pPr>
        <w:tabs>
          <w:tab w:val="left" w:pos="467"/>
        </w:tabs>
      </w:pPr>
      <w:r>
        <w:tab/>
        <w:t>Text 2</w:t>
      </w:r>
    </w:p>
    <w:p w14:paraId="1655CAF6" w14:textId="4F17AF33" w:rsidR="0008190C" w:rsidRDefault="0008190C" w:rsidP="0008190C">
      <w:pPr>
        <w:tabs>
          <w:tab w:val="left" w:pos="2312"/>
        </w:tabs>
      </w:pPr>
      <w:r>
        <w:tab/>
      </w:r>
    </w:p>
    <w:p w14:paraId="67DF5A10" w14:textId="326020B0" w:rsidR="0008190C" w:rsidRDefault="0008190C" w:rsidP="0008190C">
      <w:pPr>
        <w:tabs>
          <w:tab w:val="left" w:pos="2312"/>
        </w:tabs>
      </w:pPr>
      <w:r w:rsidRPr="0008190C">
        <w:rPr>
          <w:noProof/>
        </w:rPr>
        <mc:AlternateContent>
          <mc:Choice Requires="wps">
            <w:drawing>
              <wp:anchor distT="0" distB="0" distL="114300" distR="114300" simplePos="0" relativeHeight="251735040" behindDoc="0" locked="0" layoutInCell="1" allowOverlap="1" wp14:anchorId="6094F101" wp14:editId="176B4062">
                <wp:simplePos x="0" y="0"/>
                <wp:positionH relativeFrom="column">
                  <wp:posOffset>5100955</wp:posOffset>
                </wp:positionH>
                <wp:positionV relativeFrom="paragraph">
                  <wp:posOffset>182245</wp:posOffset>
                </wp:positionV>
                <wp:extent cx="204470" cy="584835"/>
                <wp:effectExtent l="38100" t="0" r="24130" b="37465"/>
                <wp:wrapNone/>
                <wp:docPr id="48" name="Straight Arrow Connector 48"/>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AB511" id="Straight Arrow Connector 48" o:spid="_x0000_s1026" type="#_x0000_t32" style="position:absolute;margin-left:401.65pt;margin-top:14.35pt;width:16.1pt;height:46.0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6064" behindDoc="0" locked="0" layoutInCell="1" allowOverlap="1" wp14:anchorId="7B96DCEA" wp14:editId="29D6258C">
                <wp:simplePos x="0" y="0"/>
                <wp:positionH relativeFrom="column">
                  <wp:posOffset>5311140</wp:posOffset>
                </wp:positionH>
                <wp:positionV relativeFrom="paragraph">
                  <wp:posOffset>174625</wp:posOffset>
                </wp:positionV>
                <wp:extent cx="45085" cy="592455"/>
                <wp:effectExtent l="25400" t="0" r="43815" b="29845"/>
                <wp:wrapNone/>
                <wp:docPr id="49" name="Straight Arrow Connector 49"/>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27AB2" id="Straight Arrow Connector 49" o:spid="_x0000_s1026" type="#_x0000_t32" style="position:absolute;margin-left:418.2pt;margin-top:13.75pt;width:3.55pt;height:46.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7088" behindDoc="0" locked="0" layoutInCell="1" allowOverlap="1" wp14:anchorId="2B93D681" wp14:editId="5E4F78B2">
                <wp:simplePos x="0" y="0"/>
                <wp:positionH relativeFrom="column">
                  <wp:posOffset>5303320</wp:posOffset>
                </wp:positionH>
                <wp:positionV relativeFrom="paragraph">
                  <wp:posOffset>182813</wp:posOffset>
                </wp:positionV>
                <wp:extent cx="264160" cy="584200"/>
                <wp:effectExtent l="0" t="0" r="40640" b="38100"/>
                <wp:wrapNone/>
                <wp:docPr id="50" name="Straight Arrow Connector 50"/>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DDB64" id="Straight Arrow Connector 50" o:spid="_x0000_s1026" type="#_x0000_t32" style="position:absolute;margin-left:417.6pt;margin-top:14.4pt;width:20.8pt;height:4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6848" behindDoc="0" locked="0" layoutInCell="1" allowOverlap="1" wp14:anchorId="0AC35FC9" wp14:editId="05E2940C">
                <wp:simplePos x="0" y="0"/>
                <wp:positionH relativeFrom="column">
                  <wp:posOffset>3673475</wp:posOffset>
                </wp:positionH>
                <wp:positionV relativeFrom="paragraph">
                  <wp:posOffset>191135</wp:posOffset>
                </wp:positionV>
                <wp:extent cx="204470" cy="584835"/>
                <wp:effectExtent l="38100" t="0" r="24130" b="37465"/>
                <wp:wrapNone/>
                <wp:docPr id="42" name="Straight Arrow Connector 42"/>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D2581" id="Straight Arrow Connector 42" o:spid="_x0000_s1026" type="#_x0000_t32" style="position:absolute;margin-left:289.25pt;margin-top:15.05pt;width:16.1pt;height:46.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7872" behindDoc="0" locked="0" layoutInCell="1" allowOverlap="1" wp14:anchorId="65A7E336" wp14:editId="60564BED">
                <wp:simplePos x="0" y="0"/>
                <wp:positionH relativeFrom="column">
                  <wp:posOffset>3883660</wp:posOffset>
                </wp:positionH>
                <wp:positionV relativeFrom="paragraph">
                  <wp:posOffset>183515</wp:posOffset>
                </wp:positionV>
                <wp:extent cx="45085" cy="592455"/>
                <wp:effectExtent l="25400" t="0" r="43815" b="29845"/>
                <wp:wrapNone/>
                <wp:docPr id="43" name="Straight Arrow Connector 43"/>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FCB2" id="Straight Arrow Connector 43" o:spid="_x0000_s1026" type="#_x0000_t32" style="position:absolute;margin-left:305.8pt;margin-top:14.45pt;width:3.55pt;height:46.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4800" behindDoc="0" locked="0" layoutInCell="1" allowOverlap="1" wp14:anchorId="10202F34" wp14:editId="69ABAC72">
                <wp:simplePos x="0" y="0"/>
                <wp:positionH relativeFrom="column">
                  <wp:posOffset>3159760</wp:posOffset>
                </wp:positionH>
                <wp:positionV relativeFrom="paragraph">
                  <wp:posOffset>182245</wp:posOffset>
                </wp:positionV>
                <wp:extent cx="264160" cy="584200"/>
                <wp:effectExtent l="0" t="0" r="40640" b="38100"/>
                <wp:wrapNone/>
                <wp:docPr id="41" name="Straight Arrow Connector 41"/>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5F5E5" id="Straight Arrow Connector 41" o:spid="_x0000_s1026" type="#_x0000_t32" style="position:absolute;margin-left:248.8pt;margin-top:14.35pt;width:20.8pt;height: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3776" behindDoc="0" locked="0" layoutInCell="1" allowOverlap="1" wp14:anchorId="6A184D44" wp14:editId="7A037A16">
                <wp:simplePos x="0" y="0"/>
                <wp:positionH relativeFrom="column">
                  <wp:posOffset>3168015</wp:posOffset>
                </wp:positionH>
                <wp:positionV relativeFrom="paragraph">
                  <wp:posOffset>174625</wp:posOffset>
                </wp:positionV>
                <wp:extent cx="45085" cy="592455"/>
                <wp:effectExtent l="25400" t="0" r="43815" b="29845"/>
                <wp:wrapNone/>
                <wp:docPr id="40" name="Straight Arrow Connector 40"/>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FCF07" id="Straight Arrow Connector 40" o:spid="_x0000_s1026" type="#_x0000_t32" style="position:absolute;margin-left:249.45pt;margin-top:13.75pt;width:3.55pt;height:46.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2752" behindDoc="0" locked="0" layoutInCell="1" allowOverlap="1" wp14:anchorId="5DD073BC" wp14:editId="726F94AD">
                <wp:simplePos x="0" y="0"/>
                <wp:positionH relativeFrom="column">
                  <wp:posOffset>2958398</wp:posOffset>
                </wp:positionH>
                <wp:positionV relativeFrom="paragraph">
                  <wp:posOffset>182813</wp:posOffset>
                </wp:positionV>
                <wp:extent cx="204570" cy="585069"/>
                <wp:effectExtent l="38100" t="0" r="24130" b="37465"/>
                <wp:wrapNone/>
                <wp:docPr id="39" name="Straight Arrow Connector 3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99A33" id="Straight Arrow Connector 39" o:spid="_x0000_s1026" type="#_x0000_t32" style="position:absolute;margin-left:232.95pt;margin-top:14.4pt;width:16.1pt;height:46.0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9680" behindDoc="0" locked="0" layoutInCell="1" allowOverlap="1" wp14:anchorId="3138D03B" wp14:editId="3DA7A643">
                <wp:simplePos x="0" y="0"/>
                <wp:positionH relativeFrom="column">
                  <wp:posOffset>2470150</wp:posOffset>
                </wp:positionH>
                <wp:positionV relativeFrom="paragraph">
                  <wp:posOffset>184785</wp:posOffset>
                </wp:positionV>
                <wp:extent cx="45085" cy="592455"/>
                <wp:effectExtent l="25400" t="0" r="43815" b="29845"/>
                <wp:wrapNone/>
                <wp:docPr id="37" name="Straight Arrow Connector 37"/>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CB102" id="Straight Arrow Connector 37" o:spid="_x0000_s1026" type="#_x0000_t32" style="position:absolute;margin-left:194.5pt;margin-top:14.55pt;width:3.55pt;height:46.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0704" behindDoc="0" locked="0" layoutInCell="1" allowOverlap="1" wp14:anchorId="70EE51A9" wp14:editId="63A22417">
                <wp:simplePos x="0" y="0"/>
                <wp:positionH relativeFrom="column">
                  <wp:posOffset>2461895</wp:posOffset>
                </wp:positionH>
                <wp:positionV relativeFrom="paragraph">
                  <wp:posOffset>192405</wp:posOffset>
                </wp:positionV>
                <wp:extent cx="264160" cy="584200"/>
                <wp:effectExtent l="0" t="0" r="40640" b="38100"/>
                <wp:wrapNone/>
                <wp:docPr id="38" name="Straight Arrow Connector 38"/>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04D0D" id="Straight Arrow Connector 38" o:spid="_x0000_s1026" type="#_x0000_t32" style="position:absolute;margin-left:193.85pt;margin-top:15.15pt;width:20.8pt;height:4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" strokecolor="#4472c4 [3204]" strokeweight=".5pt">
                <v:stroke endarrow="block" joinstyle="miter"/>
              </v:shape>
            </w:pict>
          </mc:Fallback>
        </mc:AlternateContent>
      </w:r>
      <w:r>
        <w:t xml:space="preserve">                                        </w:t>
      </w:r>
      <w:r w:rsidR="007C5C4B">
        <w:t xml:space="preserve">Context </w:t>
      </w:r>
      <w:r>
        <w:t xml:space="preserve">11 </w:t>
      </w:r>
      <w:r w:rsidR="007C5C4B">
        <w:t xml:space="preserve">Context </w:t>
      </w:r>
      <w:r>
        <w:t xml:space="preserve">12 </w:t>
      </w:r>
      <w:r w:rsidR="007C5C4B">
        <w:t xml:space="preserve">Context </w:t>
      </w:r>
      <w:r>
        <w:t xml:space="preserve">21 </w:t>
      </w:r>
      <w:r w:rsidR="007C5C4B">
        <w:t xml:space="preserve">Context </w:t>
      </w:r>
      <w:r>
        <w:t xml:space="preserve">22 </w:t>
      </w:r>
      <w:r w:rsidR="007C5C4B">
        <w:t xml:space="preserve">Context </w:t>
      </w:r>
      <w:r>
        <w:t xml:space="preserve">31 </w:t>
      </w:r>
      <w:r w:rsidR="007C5C4B">
        <w:t xml:space="preserve">Context </w:t>
      </w:r>
      <w:r>
        <w:t>32</w:t>
      </w:r>
    </w:p>
    <w:p w14:paraId="6D8A9473" w14:textId="3046055F" w:rsidR="0008190C" w:rsidRDefault="0008190C" w:rsidP="0008190C">
      <w:pPr>
        <w:tabs>
          <w:tab w:val="left" w:pos="2463"/>
        </w:tabs>
      </w:pPr>
      <w:r w:rsidRPr="0008190C">
        <w:rPr>
          <w:noProof/>
        </w:rPr>
        <mc:AlternateContent>
          <mc:Choice Requires="wps">
            <w:drawing>
              <wp:anchor distT="0" distB="0" distL="114300" distR="114300" simplePos="0" relativeHeight="251731968" behindDoc="0" locked="0" layoutInCell="1" allowOverlap="1" wp14:anchorId="4FA3587D" wp14:editId="7DB16D56">
                <wp:simplePos x="0" y="0"/>
                <wp:positionH relativeFrom="column">
                  <wp:posOffset>4589145</wp:posOffset>
                </wp:positionH>
                <wp:positionV relativeFrom="paragraph">
                  <wp:posOffset>6350</wp:posOffset>
                </wp:positionV>
                <wp:extent cx="45085" cy="592455"/>
                <wp:effectExtent l="25400" t="0" r="43815" b="29845"/>
                <wp:wrapNone/>
                <wp:docPr id="46" name="Straight Arrow Connector 46"/>
                <wp:cNvGraphicFramePr/>
                <a:graphic xmlns:a="http://schemas.openxmlformats.org/drawingml/2006/main">
                  <a:graphicData uri="http://schemas.microsoft.com/office/word/2010/wordprocessingShape">
                    <wps:wsp>
                      <wps:cNvCnPr/>
                      <wps:spPr>
                        <a:xfrm>
                          <a:off x="0" y="0"/>
                          <a:ext cx="45085"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6FE63" id="Straight Arrow Connector 46" o:spid="_x0000_s1026" type="#_x0000_t32" style="position:absolute;margin-left:361.35pt;margin-top:.5pt;width:3.55pt;height:46.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0944" behindDoc="0" locked="0" layoutInCell="1" allowOverlap="1" wp14:anchorId="1A487224" wp14:editId="38D27A7A">
                <wp:simplePos x="0" y="0"/>
                <wp:positionH relativeFrom="column">
                  <wp:posOffset>4378960</wp:posOffset>
                </wp:positionH>
                <wp:positionV relativeFrom="paragraph">
                  <wp:posOffset>13970</wp:posOffset>
                </wp:positionV>
                <wp:extent cx="204470" cy="584835"/>
                <wp:effectExtent l="38100" t="0" r="24130" b="37465"/>
                <wp:wrapNone/>
                <wp:docPr id="45" name="Straight Arrow Connector 45"/>
                <wp:cNvGraphicFramePr/>
                <a:graphic xmlns:a="http://schemas.openxmlformats.org/drawingml/2006/main">
                  <a:graphicData uri="http://schemas.microsoft.com/office/word/2010/wordprocessingShape">
                    <wps:wsp>
                      <wps:cNvCnPr/>
                      <wps:spPr>
                        <a:xfrm flipH="1">
                          <a:off x="0" y="0"/>
                          <a:ext cx="204470" cy="584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D1A157" id="Straight Arrow Connector 45" o:spid="_x0000_s1026" type="#_x0000_t32" style="position:absolute;margin-left:344.8pt;margin-top:1.1pt;width:16.1pt;height:46.0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32992" behindDoc="0" locked="0" layoutInCell="1" allowOverlap="1" wp14:anchorId="6B789258" wp14:editId="1B0563CD">
                <wp:simplePos x="0" y="0"/>
                <wp:positionH relativeFrom="column">
                  <wp:posOffset>4581424</wp:posOffset>
                </wp:positionH>
                <wp:positionV relativeFrom="paragraph">
                  <wp:posOffset>14070</wp:posOffset>
                </wp:positionV>
                <wp:extent cx="264160" cy="584200"/>
                <wp:effectExtent l="0" t="0" r="40640" b="38100"/>
                <wp:wrapNone/>
                <wp:docPr id="47" name="Straight Arrow Connector 47"/>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4BD27" id="Straight Arrow Connector 47" o:spid="_x0000_s1026" type="#_x0000_t32" style="position:absolute;margin-left:360.75pt;margin-top:1.1pt;width:20.8pt;height:4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28896" behindDoc="0" locked="0" layoutInCell="1" allowOverlap="1" wp14:anchorId="337CC1E7" wp14:editId="60F1C57F">
                <wp:simplePos x="0" y="0"/>
                <wp:positionH relativeFrom="column">
                  <wp:posOffset>3875572</wp:posOffset>
                </wp:positionH>
                <wp:positionV relativeFrom="paragraph">
                  <wp:posOffset>6049</wp:posOffset>
                </wp:positionV>
                <wp:extent cx="264160" cy="584200"/>
                <wp:effectExtent l="0" t="0" r="40640" b="38100"/>
                <wp:wrapNone/>
                <wp:docPr id="44" name="Straight Arrow Connector 44"/>
                <wp:cNvGraphicFramePr/>
                <a:graphic xmlns:a="http://schemas.openxmlformats.org/drawingml/2006/main">
                  <a:graphicData uri="http://schemas.microsoft.com/office/word/2010/wordprocessingShape">
                    <wps:wsp>
                      <wps:cNvCnPr/>
                      <wps:spPr>
                        <a:xfrm>
                          <a:off x="0" y="0"/>
                          <a:ext cx="26416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D4CD0" id="Straight Arrow Connector 44" o:spid="_x0000_s1026" type="#_x0000_t32" style="position:absolute;margin-left:305.15pt;margin-top:.5pt;width:20.8pt;height:4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8656" behindDoc="0" locked="0" layoutInCell="1" allowOverlap="1" wp14:anchorId="60479DBD" wp14:editId="303C7AEF">
                <wp:simplePos x="0" y="0"/>
                <wp:positionH relativeFrom="column">
                  <wp:posOffset>2260099</wp:posOffset>
                </wp:positionH>
                <wp:positionV relativeFrom="paragraph">
                  <wp:posOffset>6985</wp:posOffset>
                </wp:positionV>
                <wp:extent cx="204570" cy="585069"/>
                <wp:effectExtent l="38100" t="0" r="24130" b="37465"/>
                <wp:wrapNone/>
                <wp:docPr id="36" name="Straight Arrow Connector 36"/>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87A09" id="Straight Arrow Connector 36" o:spid="_x0000_s1026" type="#_x0000_t32" style="position:absolute;margin-left:177.95pt;margin-top:.55pt;width:16.1pt;height:46.0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6608" behindDoc="0" locked="0" layoutInCell="1" allowOverlap="1" wp14:anchorId="01F35A90" wp14:editId="49F81DEA">
                <wp:simplePos x="0" y="0"/>
                <wp:positionH relativeFrom="column">
                  <wp:posOffset>1676399</wp:posOffset>
                </wp:positionH>
                <wp:positionV relativeFrom="paragraph">
                  <wp:posOffset>22058</wp:posOffset>
                </wp:positionV>
                <wp:extent cx="264695" cy="584434"/>
                <wp:effectExtent l="0" t="0" r="40640" b="38100"/>
                <wp:wrapNone/>
                <wp:docPr id="35" name="Straight Arrow Connector 35"/>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1F7094" id="Straight Arrow Connector 35" o:spid="_x0000_s1026" type="#_x0000_t32" style="position:absolute;margin-left:132pt;margin-top:1.75pt;width:20.85pt;height: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4560" behindDoc="0" locked="0" layoutInCell="1" allowOverlap="1" wp14:anchorId="24C0E369" wp14:editId="6D7FE36E">
                <wp:simplePos x="0" y="0"/>
                <wp:positionH relativeFrom="column">
                  <wp:posOffset>1684421</wp:posOffset>
                </wp:positionH>
                <wp:positionV relativeFrom="paragraph">
                  <wp:posOffset>14037</wp:posOffset>
                </wp:positionV>
                <wp:extent cx="45719" cy="592856"/>
                <wp:effectExtent l="25400" t="0" r="43815" b="29845"/>
                <wp:wrapNone/>
                <wp:docPr id="34" name="Straight Arrow Connector 34"/>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B61F1" id="Straight Arrow Connector 34" o:spid="_x0000_s1026" type="#_x0000_t32" style="position:absolute;margin-left:132.65pt;margin-top:1.1pt;width:3.6pt;height:46.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fiKQ4d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13536" behindDoc="0" locked="0" layoutInCell="1" allowOverlap="1" wp14:anchorId="7B750F90" wp14:editId="7818E115">
                <wp:simplePos x="0" y="0"/>
                <wp:positionH relativeFrom="column">
                  <wp:posOffset>1473868</wp:posOffset>
                </wp:positionH>
                <wp:positionV relativeFrom="paragraph">
                  <wp:posOffset>22058</wp:posOffset>
                </wp:positionV>
                <wp:extent cx="204570" cy="585069"/>
                <wp:effectExtent l="38100" t="0" r="24130" b="37465"/>
                <wp:wrapNone/>
                <wp:docPr id="33" name="Straight Arrow Connector 33"/>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3C19B6" id="Straight Arrow Connector 33" o:spid="_x0000_s1026" type="#_x0000_t32" style="position:absolute;margin-left:116.05pt;margin-top:1.75pt;width:16.1pt;height:46.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0709977C" wp14:editId="7B9AB709">
                <wp:simplePos x="0" y="0"/>
                <wp:positionH relativeFrom="column">
                  <wp:posOffset>854710</wp:posOffset>
                </wp:positionH>
                <wp:positionV relativeFrom="paragraph">
                  <wp:posOffset>61394</wp:posOffset>
                </wp:positionV>
                <wp:extent cx="200526" cy="593558"/>
                <wp:effectExtent l="12700" t="0" r="28575" b="29210"/>
                <wp:wrapNone/>
                <wp:docPr id="32" name="Down Arrow 32"/>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B90EC6" id="Down Arrow 32" o:spid="_x0000_s1026" type="#_x0000_t67" style="position:absolute;margin-left:67.3pt;margin-top:4.85pt;width:15.8pt;height:4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" adj="17951" fillcolor="#4472c4 [3204]" strokecolor="#1f3763 [1604]" strokeweight="1pt"/>
            </w:pict>
          </mc:Fallback>
        </mc:AlternateContent>
      </w:r>
      <w:r>
        <w:tab/>
      </w:r>
    </w:p>
    <w:p w14:paraId="5444AF9D" w14:textId="1EC58CF2" w:rsidR="0008190C" w:rsidRDefault="0008190C" w:rsidP="0008190C">
      <w:pPr>
        <w:tabs>
          <w:tab w:val="left" w:pos="505"/>
        </w:tabs>
      </w:pPr>
      <w:r>
        <w:lastRenderedPageBreak/>
        <w:tab/>
        <w:t>Text 3</w:t>
      </w:r>
    </w:p>
    <w:p w14:paraId="1BBCE6CC" w14:textId="38EEF381" w:rsidR="0008190C" w:rsidRPr="0008190C" w:rsidRDefault="0008190C" w:rsidP="0008190C"/>
    <w:p w14:paraId="42007C12" w14:textId="5F3E587C" w:rsidR="0008190C" w:rsidRPr="0008190C" w:rsidRDefault="0008190C" w:rsidP="0008190C"/>
    <w:p w14:paraId="71C403E8" w14:textId="14BD78E8" w:rsidR="0008190C" w:rsidRDefault="00576C8D" w:rsidP="0008190C">
      <w:r>
        <w:tab/>
      </w:r>
      <w:r>
        <w:tab/>
        <w:t>……</w:t>
      </w:r>
      <w:r>
        <w:tab/>
      </w:r>
      <w:r>
        <w:tab/>
        <w:t>…….</w:t>
      </w:r>
      <w:r>
        <w:tab/>
      </w:r>
      <w:r>
        <w:tab/>
        <w:t>…….</w:t>
      </w:r>
      <w:r>
        <w:tab/>
      </w:r>
      <w:r>
        <w:tab/>
        <w:t>……</w:t>
      </w:r>
      <w:r>
        <w:tab/>
      </w:r>
      <w:r>
        <w:tab/>
        <w:t>……</w:t>
      </w:r>
      <w:r>
        <w:tab/>
      </w:r>
    </w:p>
    <w:p w14:paraId="08C97D8E" w14:textId="77777777" w:rsidR="007C5C4B" w:rsidRDefault="007C5C4B" w:rsidP="0008190C"/>
    <w:p w14:paraId="6AD53A9D" w14:textId="77777777" w:rsidR="007C5C4B" w:rsidRDefault="007C5C4B" w:rsidP="0008190C"/>
    <w:p w14:paraId="602EFDD7" w14:textId="34E25B4C" w:rsidR="0008190C" w:rsidRDefault="00576C8D" w:rsidP="0008190C">
      <w:r>
        <w:t xml:space="preserve">We can see the tree could grow extremely large when the Text Reader read more and more texts. Therefore, I decided not to collect every possible result but take one result at each time to continue and save all the other results for future look back if the chosen one does not make sense for future texts. </w:t>
      </w:r>
    </w:p>
    <w:p w14:paraId="58F81C0C" w14:textId="0204B209" w:rsidR="00576C8D" w:rsidRDefault="00882D53" w:rsidP="00576C8D">
      <w:r>
        <w:rPr>
          <w:noProof/>
        </w:rPr>
        <mc:AlternateContent>
          <mc:Choice Requires="wps">
            <w:drawing>
              <wp:anchor distT="0" distB="0" distL="114300" distR="114300" simplePos="0" relativeHeight="251755520" behindDoc="0" locked="0" layoutInCell="1" allowOverlap="1" wp14:anchorId="6CDD703D" wp14:editId="4B09DF35">
                <wp:simplePos x="0" y="0"/>
                <wp:positionH relativeFrom="column">
                  <wp:posOffset>333375</wp:posOffset>
                </wp:positionH>
                <wp:positionV relativeFrom="paragraph">
                  <wp:posOffset>160521</wp:posOffset>
                </wp:positionV>
                <wp:extent cx="954505" cy="240632"/>
                <wp:effectExtent l="12700" t="12700" r="10795" b="13970"/>
                <wp:wrapNone/>
                <wp:docPr id="81" name="Rounded Rectangle 81"/>
                <wp:cNvGraphicFramePr/>
                <a:graphic xmlns:a="http://schemas.openxmlformats.org/drawingml/2006/main">
                  <a:graphicData uri="http://schemas.microsoft.com/office/word/2010/wordprocessingShape">
                    <wps:wsp>
                      <wps:cNvSpPr/>
                      <wps:spPr>
                        <a:xfrm>
                          <a:off x="0" y="0"/>
                          <a:ext cx="954505" cy="240632"/>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C8B32B" id="Rounded Rectangle 81" o:spid="_x0000_s1026" style="position:absolute;margin-left:26.25pt;margin-top:12.65pt;width:75.15pt;height:18.95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" filled="f" strokecolor="#1f3763 [1604]" strokeweight="2.25pt">
                <v:stroke joinstyle="miter"/>
              </v:roundrect>
            </w:pict>
          </mc:Fallback>
        </mc:AlternateContent>
      </w:r>
    </w:p>
    <w:p w14:paraId="107668EB" w14:textId="77777777" w:rsidR="00882D53" w:rsidRDefault="00576C8D" w:rsidP="00882D53">
      <w:pPr>
        <w:tabs>
          <w:tab w:val="left" w:pos="720"/>
          <w:tab w:val="left" w:pos="1440"/>
          <w:tab w:val="center" w:pos="4680"/>
        </w:tabs>
      </w:pPr>
      <w:r>
        <w:tab/>
        <w:t>Text Reader</w:t>
      </w:r>
      <w:r>
        <w:tab/>
        <w:t>Referral Context: NIL</w:t>
      </w:r>
    </w:p>
    <w:p w14:paraId="07D81C74" w14:textId="1DD506E6" w:rsidR="00576C8D" w:rsidRDefault="00DF6D88" w:rsidP="00882D53">
      <w:pPr>
        <w:tabs>
          <w:tab w:val="left" w:pos="720"/>
          <w:tab w:val="left" w:pos="1440"/>
          <w:tab w:val="center" w:pos="4680"/>
        </w:tabs>
      </w:pPr>
      <w:r>
        <w:rPr>
          <w:noProof/>
        </w:rPr>
        <mc:AlternateContent>
          <mc:Choice Requires="wps">
            <w:drawing>
              <wp:anchor distT="0" distB="0" distL="114300" distR="114300" simplePos="0" relativeHeight="251742208" behindDoc="0" locked="0" layoutInCell="1" allowOverlap="1" wp14:anchorId="6FBC8B1D" wp14:editId="76E94232">
                <wp:simplePos x="0" y="0"/>
                <wp:positionH relativeFrom="column">
                  <wp:posOffset>2799347</wp:posOffset>
                </wp:positionH>
                <wp:positionV relativeFrom="paragraph">
                  <wp:posOffset>20820</wp:posOffset>
                </wp:positionV>
                <wp:extent cx="1467853" cy="793115"/>
                <wp:effectExtent l="0" t="0" r="43815" b="32385"/>
                <wp:wrapNone/>
                <wp:docPr id="51" name="Straight Arrow Connector 51"/>
                <wp:cNvGraphicFramePr/>
                <a:graphic xmlns:a="http://schemas.openxmlformats.org/drawingml/2006/main">
                  <a:graphicData uri="http://schemas.microsoft.com/office/word/2010/wordprocessingShape">
                    <wps:wsp>
                      <wps:cNvCnPr/>
                      <wps:spPr>
                        <a:xfrm>
                          <a:off x="0" y="0"/>
                          <a:ext cx="1467853" cy="793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7A964" id="Straight Arrow Connector 51" o:spid="_x0000_s1026" type="#_x0000_t32" style="position:absolute;margin-left:220.4pt;margin-top:1.65pt;width:115.6pt;height:62.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6D7D7DA" wp14:editId="5948B08A">
                <wp:simplePos x="0" y="0"/>
                <wp:positionH relativeFrom="column">
                  <wp:posOffset>2799347</wp:posOffset>
                </wp:positionH>
                <wp:positionV relativeFrom="paragraph">
                  <wp:posOffset>20821</wp:posOffset>
                </wp:positionV>
                <wp:extent cx="360948" cy="793617"/>
                <wp:effectExtent l="0" t="0" r="33020" b="32385"/>
                <wp:wrapNone/>
                <wp:docPr id="52" name="Straight Arrow Connector 52"/>
                <wp:cNvGraphicFramePr/>
                <a:graphic xmlns:a="http://schemas.openxmlformats.org/drawingml/2006/main">
                  <a:graphicData uri="http://schemas.microsoft.com/office/word/2010/wordprocessingShape">
                    <wps:wsp>
                      <wps:cNvCnPr/>
                      <wps:spPr>
                        <a:xfrm>
                          <a:off x="0" y="0"/>
                          <a:ext cx="360948" cy="793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8E69B" id="Straight Arrow Connector 52" o:spid="_x0000_s1026" type="#_x0000_t32" style="position:absolute;margin-left:220.4pt;margin-top:1.65pt;width:28.4pt;height: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7E9C6A08" wp14:editId="69951A7E">
                <wp:simplePos x="0" y="0"/>
                <wp:positionH relativeFrom="column">
                  <wp:posOffset>2165683</wp:posOffset>
                </wp:positionH>
                <wp:positionV relativeFrom="paragraph">
                  <wp:posOffset>28842</wp:posOffset>
                </wp:positionV>
                <wp:extent cx="634566" cy="785596"/>
                <wp:effectExtent l="25400" t="0" r="13335" b="40005"/>
                <wp:wrapNone/>
                <wp:docPr id="53" name="Straight Arrow Connector 53"/>
                <wp:cNvGraphicFramePr/>
                <a:graphic xmlns:a="http://schemas.openxmlformats.org/drawingml/2006/main">
                  <a:graphicData uri="http://schemas.microsoft.com/office/word/2010/wordprocessingShape">
                    <wps:wsp>
                      <wps:cNvCnPr/>
                      <wps:spPr>
                        <a:xfrm flipH="1">
                          <a:off x="0" y="0"/>
                          <a:ext cx="634566" cy="785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C8C57" id="Straight Arrow Connector 53" o:spid="_x0000_s1026" type="#_x0000_t32" style="position:absolute;margin-left:170.55pt;margin-top:2.25pt;width:49.95pt;height:61.8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" strokecolor="#4472c4 [3204]" strokeweight=".5pt">
                <v:stroke endarrow="block" joinstyle="miter"/>
              </v:shape>
            </w:pict>
          </mc:Fallback>
        </mc:AlternateContent>
      </w:r>
    </w:p>
    <w:p w14:paraId="08C83CC0" w14:textId="77777777" w:rsidR="00576C8D" w:rsidRDefault="00576C8D" w:rsidP="00576C8D">
      <w:r>
        <w:rPr>
          <w:noProof/>
        </w:rPr>
        <mc:AlternateContent>
          <mc:Choice Requires="wps">
            <w:drawing>
              <wp:anchor distT="0" distB="0" distL="114300" distR="114300" simplePos="0" relativeHeight="251739136" behindDoc="0" locked="0" layoutInCell="1" allowOverlap="1" wp14:anchorId="05389533" wp14:editId="66C078A0">
                <wp:simplePos x="0" y="0"/>
                <wp:positionH relativeFrom="column">
                  <wp:posOffset>857584</wp:posOffset>
                </wp:positionH>
                <wp:positionV relativeFrom="paragraph">
                  <wp:posOffset>35560</wp:posOffset>
                </wp:positionV>
                <wp:extent cx="200526" cy="593558"/>
                <wp:effectExtent l="12700" t="0" r="28575" b="29210"/>
                <wp:wrapNone/>
                <wp:docPr id="54" name="Down Arrow 54"/>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B16001" id="Down Arrow 54" o:spid="_x0000_s1026" type="#_x0000_t67" style="position:absolute;margin-left:67.55pt;margin-top:2.8pt;width:15.8pt;height:46.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" adj="17951" fillcolor="#4472c4 [3204]" strokecolor="#1f3763 [1604]" strokeweight="1pt"/>
            </w:pict>
          </mc:Fallback>
        </mc:AlternateContent>
      </w:r>
      <w:r>
        <w:tab/>
      </w:r>
      <w:r>
        <w:tab/>
      </w:r>
    </w:p>
    <w:p w14:paraId="04CF447B" w14:textId="1EBDD20F" w:rsidR="00576C8D" w:rsidRDefault="00576C8D" w:rsidP="00576C8D">
      <w:pPr>
        <w:tabs>
          <w:tab w:val="left" w:pos="467"/>
          <w:tab w:val="left" w:pos="3044"/>
        </w:tabs>
      </w:pPr>
      <w:r>
        <w:tab/>
        <w:t>Text 1</w:t>
      </w:r>
      <w:r>
        <w:tab/>
        <w:t>meaning 1</w:t>
      </w:r>
      <w:r>
        <w:tab/>
        <w:t>meaning 2</w:t>
      </w:r>
      <w:r>
        <w:tab/>
        <w:t>meaning 3</w:t>
      </w:r>
      <w:r>
        <w:tab/>
      </w:r>
    </w:p>
    <w:p w14:paraId="1E82D50A" w14:textId="77777777" w:rsidR="00576C8D" w:rsidRDefault="00576C8D" w:rsidP="00576C8D"/>
    <w:p w14:paraId="1EE8084E" w14:textId="77777777" w:rsidR="00DF6D88" w:rsidRDefault="00DF6D88" w:rsidP="00576C8D">
      <w:pPr>
        <w:tabs>
          <w:tab w:val="left" w:pos="2931"/>
        </w:tabs>
      </w:pPr>
    </w:p>
    <w:p w14:paraId="1C339682" w14:textId="07168CB5" w:rsidR="00576C8D" w:rsidRDefault="00DF6D88" w:rsidP="00576C8D">
      <w:pPr>
        <w:tabs>
          <w:tab w:val="left" w:pos="2931"/>
        </w:tabs>
      </w:pPr>
      <w:r w:rsidRPr="0008190C">
        <w:rPr>
          <w:noProof/>
        </w:rPr>
        <mc:AlternateContent>
          <mc:Choice Requires="wps">
            <w:drawing>
              <wp:anchor distT="0" distB="0" distL="114300" distR="114300" simplePos="0" relativeHeight="251745280" behindDoc="0" locked="0" layoutInCell="1" allowOverlap="1" wp14:anchorId="29F9C76C" wp14:editId="28D47731">
                <wp:simplePos x="0" y="0"/>
                <wp:positionH relativeFrom="column">
                  <wp:posOffset>2117558</wp:posOffset>
                </wp:positionH>
                <wp:positionV relativeFrom="paragraph">
                  <wp:posOffset>189430</wp:posOffset>
                </wp:positionV>
                <wp:extent cx="489284" cy="753511"/>
                <wp:effectExtent l="0" t="0" r="31750" b="34290"/>
                <wp:wrapNone/>
                <wp:docPr id="61" name="Straight Arrow Connector 61"/>
                <wp:cNvGraphicFramePr/>
                <a:graphic xmlns:a="http://schemas.openxmlformats.org/drawingml/2006/main">
                  <a:graphicData uri="http://schemas.microsoft.com/office/word/2010/wordprocessingShape">
                    <wps:wsp>
                      <wps:cNvCnPr/>
                      <wps:spPr>
                        <a:xfrm>
                          <a:off x="0" y="0"/>
                          <a:ext cx="489284" cy="753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09B9FC" id="Straight Arrow Connector 61" o:spid="_x0000_s1026" type="#_x0000_t32" style="position:absolute;margin-left:166.75pt;margin-top:14.9pt;width:38.55pt;height:59.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" strokecolor="#4472c4 [3204]" strokeweight=".5pt">
                <v:stroke endarrow="block" joinstyle="miter"/>
              </v:shape>
            </w:pict>
          </mc:Fallback>
        </mc:AlternateContent>
      </w:r>
      <w:r>
        <w:t>(</w:t>
      </w:r>
      <w:proofErr w:type="gramStart"/>
      <w:r>
        <w:t>save</w:t>
      </w:r>
      <w:proofErr w:type="gramEnd"/>
      <w:r>
        <w:t xml:space="preserve"> </w:t>
      </w:r>
      <w:r w:rsidR="007C5C4B">
        <w:t xml:space="preserve">Context </w:t>
      </w:r>
      <w:r>
        <w:t xml:space="preserve">2, </w:t>
      </w:r>
      <w:r w:rsidR="007C5C4B">
        <w:t xml:space="preserve">Context </w:t>
      </w:r>
      <w:r>
        <w:t>3)</w:t>
      </w:r>
      <w:r w:rsidR="00576C8D">
        <w:tab/>
      </w:r>
      <w:r w:rsidR="007C5C4B">
        <w:t xml:space="preserve">Context </w:t>
      </w:r>
      <w:r w:rsidR="00576C8D">
        <w:t>1</w:t>
      </w:r>
      <w:r w:rsidR="00576C8D">
        <w:tab/>
        <w:t xml:space="preserve">     </w:t>
      </w:r>
      <w:r w:rsidR="007C5C4B">
        <w:t xml:space="preserve">Context </w:t>
      </w:r>
      <w:r w:rsidR="00576C8D">
        <w:t>2</w:t>
      </w:r>
      <w:r w:rsidR="00576C8D">
        <w:tab/>
        <w:t xml:space="preserve">         </w:t>
      </w:r>
      <w:r w:rsidR="007C5C4B">
        <w:t xml:space="preserve">Context </w:t>
      </w:r>
      <w:r w:rsidR="00576C8D">
        <w:t>3</w:t>
      </w:r>
    </w:p>
    <w:p w14:paraId="0221C3B6" w14:textId="75907BD8" w:rsidR="00576C8D" w:rsidRDefault="00DF6D88" w:rsidP="00576C8D">
      <w:r w:rsidRPr="0008190C">
        <w:rPr>
          <w:noProof/>
        </w:rPr>
        <mc:AlternateContent>
          <mc:Choice Requires="wps">
            <w:drawing>
              <wp:anchor distT="0" distB="0" distL="114300" distR="114300" simplePos="0" relativeHeight="251744256" behindDoc="0" locked="0" layoutInCell="1" allowOverlap="1" wp14:anchorId="37CA4509" wp14:editId="5FD60966">
                <wp:simplePos x="0" y="0"/>
                <wp:positionH relativeFrom="column">
                  <wp:posOffset>1685757</wp:posOffset>
                </wp:positionH>
                <wp:positionV relativeFrom="paragraph">
                  <wp:posOffset>11397</wp:posOffset>
                </wp:positionV>
                <wp:extent cx="434975" cy="794084"/>
                <wp:effectExtent l="25400" t="0" r="22225" b="31750"/>
                <wp:wrapNone/>
                <wp:docPr id="60" name="Straight Arrow Connector 60"/>
                <wp:cNvGraphicFramePr/>
                <a:graphic xmlns:a="http://schemas.openxmlformats.org/drawingml/2006/main">
                  <a:graphicData uri="http://schemas.microsoft.com/office/word/2010/wordprocessingShape">
                    <wps:wsp>
                      <wps:cNvCnPr/>
                      <wps:spPr>
                        <a:xfrm flipH="1">
                          <a:off x="0" y="0"/>
                          <a:ext cx="434975" cy="7940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25A68" id="Straight Arrow Connector 60" o:spid="_x0000_s1026" type="#_x0000_t32" style="position:absolute;margin-left:132.75pt;margin-top:.9pt;width:34.25pt;height:62.5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" strokecolor="#4472c4 [3204]" strokeweight=".5pt">
                <v:stroke endarrow="block" joinstyle="miter"/>
              </v:shape>
            </w:pict>
          </mc:Fallback>
        </mc:AlternateContent>
      </w:r>
      <w:r w:rsidR="00576C8D">
        <w:rPr>
          <w:noProof/>
        </w:rPr>
        <mc:AlternateContent>
          <mc:Choice Requires="wps">
            <w:drawing>
              <wp:anchor distT="0" distB="0" distL="114300" distR="114300" simplePos="0" relativeHeight="251743232" behindDoc="0" locked="0" layoutInCell="1" allowOverlap="1" wp14:anchorId="00E08DB0" wp14:editId="57E35720">
                <wp:simplePos x="0" y="0"/>
                <wp:positionH relativeFrom="column">
                  <wp:posOffset>857885</wp:posOffset>
                </wp:positionH>
                <wp:positionV relativeFrom="paragraph">
                  <wp:posOffset>165133</wp:posOffset>
                </wp:positionV>
                <wp:extent cx="200526" cy="593558"/>
                <wp:effectExtent l="12700" t="0" r="28575" b="29210"/>
                <wp:wrapNone/>
                <wp:docPr id="55" name="Down Arrow 55"/>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8699E2" id="Down Arrow 55" o:spid="_x0000_s1026" type="#_x0000_t67" style="position:absolute;margin-left:67.55pt;margin-top:13pt;width:15.8pt;height:46.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" adj="17951" fillcolor="#4472c4 [3204]" strokecolor="#1f3763 [1604]" strokeweight="1pt"/>
            </w:pict>
          </mc:Fallback>
        </mc:AlternateContent>
      </w:r>
    </w:p>
    <w:p w14:paraId="5E2F0080" w14:textId="77777777" w:rsidR="00DF6D88" w:rsidRDefault="00576C8D" w:rsidP="00576C8D">
      <w:pPr>
        <w:tabs>
          <w:tab w:val="left" w:pos="467"/>
          <w:tab w:val="left" w:pos="2413"/>
        </w:tabs>
      </w:pPr>
      <w:r>
        <w:tab/>
      </w:r>
    </w:p>
    <w:p w14:paraId="7B8306A2" w14:textId="4C330711" w:rsidR="00576C8D" w:rsidRDefault="00DF6D88" w:rsidP="00576C8D">
      <w:pPr>
        <w:tabs>
          <w:tab w:val="left" w:pos="467"/>
          <w:tab w:val="left" w:pos="2413"/>
        </w:tabs>
      </w:pPr>
      <w:r>
        <w:tab/>
      </w:r>
      <w:r w:rsidR="00576C8D">
        <w:t xml:space="preserve">Text 2                    meaning </w:t>
      </w:r>
      <w:proofErr w:type="gramStart"/>
      <w:r w:rsidR="00576C8D">
        <w:t>11  meaning</w:t>
      </w:r>
      <w:proofErr w:type="gramEnd"/>
      <w:r w:rsidR="00576C8D">
        <w:t xml:space="preserve"> 12</w:t>
      </w:r>
      <w:r w:rsidR="00576C8D">
        <w:tab/>
      </w:r>
    </w:p>
    <w:p w14:paraId="0471EF83" w14:textId="77777777" w:rsidR="00576C8D" w:rsidRPr="0008190C" w:rsidRDefault="00576C8D" w:rsidP="00576C8D">
      <w:pPr>
        <w:tabs>
          <w:tab w:val="left" w:pos="467"/>
          <w:tab w:val="left" w:pos="2413"/>
        </w:tabs>
      </w:pPr>
    </w:p>
    <w:p w14:paraId="6CA2805E" w14:textId="77777777" w:rsidR="00576C8D" w:rsidRDefault="00576C8D" w:rsidP="00576C8D">
      <w:pPr>
        <w:tabs>
          <w:tab w:val="left" w:pos="2312"/>
        </w:tabs>
      </w:pPr>
      <w:r>
        <w:tab/>
      </w:r>
    </w:p>
    <w:p w14:paraId="31237861" w14:textId="0BC41E0D" w:rsidR="00576C8D" w:rsidRDefault="00DF6D88" w:rsidP="00576C8D">
      <w:pPr>
        <w:tabs>
          <w:tab w:val="left" w:pos="2312"/>
        </w:tabs>
      </w:pPr>
      <w:r>
        <w:t>(</w:t>
      </w:r>
      <w:proofErr w:type="gramStart"/>
      <w:r>
        <w:t>save</w:t>
      </w:r>
      <w:proofErr w:type="gramEnd"/>
      <w:r>
        <w:t xml:space="preserve"> </w:t>
      </w:r>
      <w:r w:rsidR="007C5C4B">
        <w:t xml:space="preserve">Context </w:t>
      </w:r>
      <w:r>
        <w:t>21)</w:t>
      </w:r>
      <w:r w:rsidR="00576C8D">
        <w:t xml:space="preserve">         </w:t>
      </w:r>
      <w:r w:rsidR="007C5C4B">
        <w:t xml:space="preserve">Context </w:t>
      </w:r>
      <w:r w:rsidR="00576C8D">
        <w:t xml:space="preserve">11  </w:t>
      </w:r>
      <w:r w:rsidR="00E849B4">
        <w:t xml:space="preserve"> </w:t>
      </w:r>
      <w:r w:rsidR="00576C8D">
        <w:t xml:space="preserve"> </w:t>
      </w:r>
      <w:r w:rsidR="00E849B4">
        <w:t xml:space="preserve">    </w:t>
      </w:r>
      <w:r w:rsidR="007C5C4B">
        <w:t xml:space="preserve">Context </w:t>
      </w:r>
      <w:r w:rsidR="00576C8D">
        <w:t>21</w:t>
      </w:r>
    </w:p>
    <w:p w14:paraId="2A3FA900" w14:textId="239CD39E" w:rsidR="00576C8D" w:rsidRDefault="00576C8D" w:rsidP="00882D53">
      <w:pPr>
        <w:tabs>
          <w:tab w:val="left" w:pos="2463"/>
        </w:tabs>
      </w:pPr>
      <w:r>
        <w:rPr>
          <w:noProof/>
        </w:rPr>
        <mc:AlternateContent>
          <mc:Choice Requires="wps">
            <w:drawing>
              <wp:anchor distT="0" distB="0" distL="114300" distR="114300" simplePos="0" relativeHeight="251750400" behindDoc="0" locked="0" layoutInCell="1" allowOverlap="1" wp14:anchorId="49D934FB" wp14:editId="7EA86AD1">
                <wp:simplePos x="0" y="0"/>
                <wp:positionH relativeFrom="column">
                  <wp:posOffset>854710</wp:posOffset>
                </wp:positionH>
                <wp:positionV relativeFrom="paragraph">
                  <wp:posOffset>68480</wp:posOffset>
                </wp:positionV>
                <wp:extent cx="200526" cy="593558"/>
                <wp:effectExtent l="12700" t="0" r="28575" b="29210"/>
                <wp:wrapNone/>
                <wp:docPr id="80" name="Down Arrow 80"/>
                <wp:cNvGraphicFramePr/>
                <a:graphic xmlns:a="http://schemas.openxmlformats.org/drawingml/2006/main">
                  <a:graphicData uri="http://schemas.microsoft.com/office/word/2010/wordprocessingShape">
                    <wps:wsp>
                      <wps:cNvSpPr/>
                      <wps:spPr>
                        <a:xfrm>
                          <a:off x="0" y="0"/>
                          <a:ext cx="200526" cy="5935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7DE807" id="Down Arrow 80" o:spid="_x0000_s1026" type="#_x0000_t67" style="position:absolute;margin-left:67.3pt;margin-top:5.4pt;width:15.8pt;height:4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" adj="17951" fillcolor="#4472c4 [3204]" strokecolor="#1f3763 [1604]" strokeweight="1pt"/>
            </w:pict>
          </mc:Fallback>
        </mc:AlternateContent>
      </w:r>
      <w:r w:rsidRPr="0008190C">
        <w:rPr>
          <w:noProof/>
        </w:rPr>
        <mc:AlternateContent>
          <mc:Choice Requires="wps">
            <w:drawing>
              <wp:anchor distT="0" distB="0" distL="114300" distR="114300" simplePos="0" relativeHeight="251753472" behindDoc="0" locked="0" layoutInCell="1" allowOverlap="1" wp14:anchorId="7FA42916" wp14:editId="2BB5DE1F">
                <wp:simplePos x="0" y="0"/>
                <wp:positionH relativeFrom="column">
                  <wp:posOffset>1676399</wp:posOffset>
                </wp:positionH>
                <wp:positionV relativeFrom="paragraph">
                  <wp:posOffset>22058</wp:posOffset>
                </wp:positionV>
                <wp:extent cx="264695" cy="584434"/>
                <wp:effectExtent l="0" t="0" r="40640" b="38100"/>
                <wp:wrapNone/>
                <wp:docPr id="77" name="Straight Arrow Connector 77"/>
                <wp:cNvGraphicFramePr/>
                <a:graphic xmlns:a="http://schemas.openxmlformats.org/drawingml/2006/main">
                  <a:graphicData uri="http://schemas.microsoft.com/office/word/2010/wordprocessingShape">
                    <wps:wsp>
                      <wps:cNvCnPr/>
                      <wps:spPr>
                        <a:xfrm>
                          <a:off x="0" y="0"/>
                          <a:ext cx="264695" cy="584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E75FD" id="Straight Arrow Connector 77" o:spid="_x0000_s1026" type="#_x0000_t32" style="position:absolute;margin-left:132pt;margin-top:1.75pt;width:20.85pt;height:4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2448" behindDoc="0" locked="0" layoutInCell="1" allowOverlap="1" wp14:anchorId="5E28E90C" wp14:editId="62816067">
                <wp:simplePos x="0" y="0"/>
                <wp:positionH relativeFrom="column">
                  <wp:posOffset>1684421</wp:posOffset>
                </wp:positionH>
                <wp:positionV relativeFrom="paragraph">
                  <wp:posOffset>14037</wp:posOffset>
                </wp:positionV>
                <wp:extent cx="45719" cy="592856"/>
                <wp:effectExtent l="25400" t="0" r="43815" b="29845"/>
                <wp:wrapNone/>
                <wp:docPr id="78" name="Straight Arrow Connector 78"/>
                <wp:cNvGraphicFramePr/>
                <a:graphic xmlns:a="http://schemas.openxmlformats.org/drawingml/2006/main">
                  <a:graphicData uri="http://schemas.microsoft.com/office/word/2010/wordprocessingShape">
                    <wps:wsp>
                      <wps:cNvCnPr/>
                      <wps:spPr>
                        <a:xfrm>
                          <a:off x="0" y="0"/>
                          <a:ext cx="45719" cy="592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E3CCD" id="Straight Arrow Connector 78" o:spid="_x0000_s1026" type="#_x0000_t32" style="position:absolute;margin-left:132.65pt;margin-top:1.1pt;width:3.6pt;height:46.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" strokecolor="#4472c4 [3204]" strokeweight=".5pt">
                <v:stroke endarrow="block" joinstyle="miter"/>
              </v:shape>
            </w:pict>
          </mc:Fallback>
        </mc:AlternateContent>
      </w:r>
      <w:r w:rsidRPr="0008190C">
        <w:rPr>
          <w:noProof/>
        </w:rPr>
        <mc:AlternateContent>
          <mc:Choice Requires="wps">
            <w:drawing>
              <wp:anchor distT="0" distB="0" distL="114300" distR="114300" simplePos="0" relativeHeight="251751424" behindDoc="0" locked="0" layoutInCell="1" allowOverlap="1" wp14:anchorId="185C309A" wp14:editId="7FEDD549">
                <wp:simplePos x="0" y="0"/>
                <wp:positionH relativeFrom="column">
                  <wp:posOffset>1473868</wp:posOffset>
                </wp:positionH>
                <wp:positionV relativeFrom="paragraph">
                  <wp:posOffset>22058</wp:posOffset>
                </wp:positionV>
                <wp:extent cx="204570" cy="585069"/>
                <wp:effectExtent l="38100" t="0" r="24130" b="37465"/>
                <wp:wrapNone/>
                <wp:docPr id="79" name="Straight Arrow Connector 79"/>
                <wp:cNvGraphicFramePr/>
                <a:graphic xmlns:a="http://schemas.openxmlformats.org/drawingml/2006/main">
                  <a:graphicData uri="http://schemas.microsoft.com/office/word/2010/wordprocessingShape">
                    <wps:wsp>
                      <wps:cNvCnPr/>
                      <wps:spPr>
                        <a:xfrm flipH="1">
                          <a:off x="0" y="0"/>
                          <a:ext cx="204570" cy="5850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FB277" id="Straight Arrow Connector 79" o:spid="_x0000_s1026" type="#_x0000_t32" style="position:absolute;margin-left:116.05pt;margin-top:1.75pt;width:16.1pt;height:46.0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" strokecolor="#4472c4 [3204]" strokeweight=".5pt">
                <v:stroke endarrow="block" joinstyle="miter"/>
              </v:shape>
            </w:pict>
          </mc:Fallback>
        </mc:AlternateContent>
      </w:r>
      <w:r>
        <w:tab/>
      </w:r>
    </w:p>
    <w:p w14:paraId="51E97724" w14:textId="674327FC" w:rsidR="00576C8D" w:rsidRDefault="00576C8D" w:rsidP="00576C8D">
      <w:pPr>
        <w:tabs>
          <w:tab w:val="left" w:pos="505"/>
        </w:tabs>
      </w:pPr>
      <w:r>
        <w:tab/>
        <w:t>Text 3</w:t>
      </w:r>
    </w:p>
    <w:p w14:paraId="048C9425" w14:textId="77777777" w:rsidR="00576C8D" w:rsidRPr="0008190C" w:rsidRDefault="00576C8D" w:rsidP="00576C8D"/>
    <w:p w14:paraId="1021E25F" w14:textId="177A24F5" w:rsidR="00882D53" w:rsidRDefault="00882D53" w:rsidP="00576C8D">
      <w:r>
        <w:tab/>
      </w:r>
      <w:r>
        <w:tab/>
        <w:t>…</w:t>
      </w:r>
      <w:r>
        <w:tab/>
        <w:t>…</w:t>
      </w:r>
      <w:r>
        <w:tab/>
        <w:t>….</w:t>
      </w:r>
    </w:p>
    <w:p w14:paraId="1448E4C6" w14:textId="5B8627CD" w:rsidR="00593425" w:rsidRDefault="00D27D9C" w:rsidP="00576C8D">
      <w:r>
        <w:t>Pseudo</w:t>
      </w:r>
      <w:r w:rsidR="00593425">
        <w:t xml:space="preserve"> code for implementing the above algorithm:</w:t>
      </w:r>
    </w:p>
    <w:p w14:paraId="61D21DD5" w14:textId="5A08C606" w:rsidR="00593425" w:rsidRDefault="00593425" w:rsidP="00576C8D">
      <w:pPr>
        <w:rPr>
          <w:b/>
          <w:bCs/>
        </w:rPr>
      </w:pPr>
      <w:r>
        <w:tab/>
      </w:r>
      <w:r>
        <w:rPr>
          <w:b/>
          <w:bCs/>
        </w:rPr>
        <w:t>*</w:t>
      </w:r>
      <w:proofErr w:type="gramStart"/>
      <w:r>
        <w:rPr>
          <w:b/>
          <w:bCs/>
        </w:rPr>
        <w:t>text</w:t>
      </w:r>
      <w:proofErr w:type="gramEnd"/>
      <w:r>
        <w:rPr>
          <w:b/>
          <w:bCs/>
        </w:rPr>
        <w:t>-record* is used for saving the current using track</w:t>
      </w:r>
    </w:p>
    <w:p w14:paraId="1DA1C3D3" w14:textId="7956A8D9" w:rsidR="00593425" w:rsidRDefault="00593425" w:rsidP="00576C8D">
      <w:pPr>
        <w:rPr>
          <w:b/>
          <w:bCs/>
        </w:rPr>
      </w:pPr>
      <w:r>
        <w:rPr>
          <w:b/>
          <w:bCs/>
        </w:rPr>
        <w:tab/>
        <w:t>*</w:t>
      </w:r>
      <w:proofErr w:type="gramStart"/>
      <w:r>
        <w:rPr>
          <w:b/>
          <w:bCs/>
        </w:rPr>
        <w:t>result</w:t>
      </w:r>
      <w:proofErr w:type="gramEnd"/>
      <w:r>
        <w:rPr>
          <w:b/>
          <w:bCs/>
        </w:rPr>
        <w:t>-record* is</w:t>
      </w:r>
      <w:r w:rsidR="00DD72E7">
        <w:rPr>
          <w:b/>
          <w:bCs/>
        </w:rPr>
        <w:t xml:space="preserve"> a list of unused referral context lists</w:t>
      </w:r>
    </w:p>
    <w:p w14:paraId="3D0CCD23" w14:textId="77777777" w:rsidR="00995E89" w:rsidRDefault="00995E89" w:rsidP="00576C8D">
      <w:pPr>
        <w:rPr>
          <w:b/>
          <w:bCs/>
        </w:rPr>
      </w:pPr>
    </w:p>
    <w:p w14:paraId="614350D1" w14:textId="7E8FEB9A" w:rsidR="00593425" w:rsidRDefault="00593425" w:rsidP="00576C8D">
      <w:pPr>
        <w:rPr>
          <w:b/>
          <w:bCs/>
        </w:rPr>
      </w:pPr>
      <w:r>
        <w:rPr>
          <w:b/>
          <w:bCs/>
        </w:rPr>
        <w:tab/>
      </w:r>
      <w:proofErr w:type="spellStart"/>
      <w:r>
        <w:rPr>
          <w:b/>
          <w:bCs/>
        </w:rPr>
        <w:t>defun</w:t>
      </w:r>
      <w:proofErr w:type="spellEnd"/>
      <w:r w:rsidR="00995E89">
        <w:rPr>
          <w:b/>
          <w:bCs/>
        </w:rPr>
        <w:t xml:space="preserve"> checker (</w:t>
      </w:r>
      <w:r w:rsidR="007C5C4B">
        <w:rPr>
          <w:b/>
          <w:bCs/>
        </w:rPr>
        <w:t>context</w:t>
      </w:r>
      <w:r w:rsidR="00995E89">
        <w:rPr>
          <w:b/>
          <w:bCs/>
        </w:rPr>
        <w:t xml:space="preserve"> </w:t>
      </w:r>
      <w:proofErr w:type="spellStart"/>
      <w:r w:rsidR="00995E89">
        <w:rPr>
          <w:b/>
          <w:bCs/>
        </w:rPr>
        <w:t>textlist</w:t>
      </w:r>
      <w:proofErr w:type="spellEnd"/>
      <w:r w:rsidR="00995E89">
        <w:rPr>
          <w:b/>
          <w:bCs/>
        </w:rPr>
        <w:t>):</w:t>
      </w:r>
    </w:p>
    <w:p w14:paraId="0A1E8B3A" w14:textId="1D9E61D2" w:rsidR="00995E89" w:rsidRDefault="00995E89" w:rsidP="00576C8D">
      <w:pPr>
        <w:rPr>
          <w:b/>
          <w:bCs/>
        </w:rPr>
      </w:pPr>
      <w:r>
        <w:rPr>
          <w:b/>
          <w:bCs/>
        </w:rPr>
        <w:tab/>
      </w:r>
      <w:r>
        <w:rPr>
          <w:b/>
          <w:bCs/>
        </w:rPr>
        <w:tab/>
        <w:t xml:space="preserve">before-context = </w:t>
      </w:r>
      <w:r w:rsidR="007C5C4B">
        <w:rPr>
          <w:b/>
          <w:bCs/>
        </w:rPr>
        <w:t xml:space="preserve">(*context*, </w:t>
      </w:r>
      <w:r>
        <w:rPr>
          <w:b/>
          <w:bCs/>
        </w:rPr>
        <w:t>(copy *referral*)</w:t>
      </w:r>
      <w:r w:rsidR="007C5C4B">
        <w:rPr>
          <w:b/>
          <w:bCs/>
        </w:rPr>
        <w:t>)</w:t>
      </w:r>
    </w:p>
    <w:p w14:paraId="32C86B0D" w14:textId="7B1465CF" w:rsidR="00995E89" w:rsidRDefault="00995E89" w:rsidP="00576C8D">
      <w:pPr>
        <w:rPr>
          <w:b/>
          <w:bCs/>
        </w:rPr>
      </w:pPr>
      <w:r>
        <w:rPr>
          <w:b/>
          <w:bCs/>
        </w:rPr>
        <w:tab/>
      </w:r>
      <w:r>
        <w:rPr>
          <w:b/>
          <w:bCs/>
        </w:rPr>
        <w:tab/>
      </w:r>
      <w:r w:rsidR="007C5C4B">
        <w:rPr>
          <w:b/>
          <w:bCs/>
        </w:rPr>
        <w:t xml:space="preserve">*context*, </w:t>
      </w:r>
      <w:r>
        <w:rPr>
          <w:b/>
          <w:bCs/>
        </w:rPr>
        <w:t xml:space="preserve">*referral* = </w:t>
      </w:r>
      <w:r w:rsidR="007C5C4B">
        <w:rPr>
          <w:b/>
          <w:bCs/>
        </w:rPr>
        <w:t>context</w:t>
      </w:r>
    </w:p>
    <w:p w14:paraId="284CCBCF" w14:textId="6B8B569F" w:rsidR="00995E89" w:rsidRDefault="00995E89" w:rsidP="00995E89">
      <w:pPr>
        <w:ind w:left="1440"/>
        <w:rPr>
          <w:b/>
          <w:bCs/>
        </w:rPr>
      </w:pPr>
      <w:r>
        <w:rPr>
          <w:b/>
          <w:bCs/>
        </w:rPr>
        <w:t xml:space="preserve">result = (iterate over all possible meaning and referral context path of the texts in the </w:t>
      </w:r>
      <w:proofErr w:type="spellStart"/>
      <w:r>
        <w:rPr>
          <w:b/>
          <w:bCs/>
        </w:rPr>
        <w:t>textlist</w:t>
      </w:r>
      <w:proofErr w:type="spellEnd"/>
      <w:r>
        <w:rPr>
          <w:b/>
          <w:bCs/>
        </w:rPr>
        <w:t>, if one of the paths gives not null meaning for every text, returns T otherwise returns NIL)</w:t>
      </w:r>
    </w:p>
    <w:p w14:paraId="5B870B98" w14:textId="4DC2A1C0" w:rsidR="00995E89" w:rsidRDefault="007C5C4B" w:rsidP="00995E89">
      <w:pPr>
        <w:ind w:left="1440"/>
        <w:rPr>
          <w:b/>
          <w:bCs/>
        </w:rPr>
      </w:pPr>
      <w:r>
        <w:rPr>
          <w:b/>
          <w:bCs/>
        </w:rPr>
        <w:t xml:space="preserve">*context*, *referral* </w:t>
      </w:r>
      <w:r w:rsidR="00C736D7">
        <w:rPr>
          <w:b/>
          <w:bCs/>
        </w:rPr>
        <w:t>= before-context</w:t>
      </w:r>
    </w:p>
    <w:p w14:paraId="5642625B" w14:textId="6BBF2849" w:rsidR="00C736D7" w:rsidRDefault="00C736D7" w:rsidP="00995E89">
      <w:pPr>
        <w:ind w:left="1440"/>
        <w:rPr>
          <w:b/>
          <w:bCs/>
        </w:rPr>
      </w:pPr>
      <w:r>
        <w:rPr>
          <w:b/>
          <w:bCs/>
        </w:rPr>
        <w:t>return result</w:t>
      </w:r>
    </w:p>
    <w:p w14:paraId="1F796731" w14:textId="0F788138" w:rsidR="00C736D7" w:rsidRDefault="00C736D7" w:rsidP="00C736D7">
      <w:pPr>
        <w:rPr>
          <w:b/>
          <w:bCs/>
        </w:rPr>
      </w:pPr>
    </w:p>
    <w:p w14:paraId="1D020096" w14:textId="642223F3" w:rsidR="00C736D7" w:rsidRDefault="00C736D7" w:rsidP="00C736D7">
      <w:pPr>
        <w:rPr>
          <w:b/>
          <w:bCs/>
        </w:rPr>
      </w:pPr>
      <w:r>
        <w:rPr>
          <w:b/>
          <w:bCs/>
        </w:rPr>
        <w:tab/>
      </w:r>
      <w:proofErr w:type="spellStart"/>
      <w:r>
        <w:rPr>
          <w:b/>
          <w:bCs/>
        </w:rPr>
        <w:t>defun</w:t>
      </w:r>
      <w:proofErr w:type="spellEnd"/>
      <w:r>
        <w:rPr>
          <w:b/>
          <w:bCs/>
        </w:rPr>
        <w:t xml:space="preserve"> backtrack (</w:t>
      </w:r>
      <w:proofErr w:type="spellStart"/>
      <w:r>
        <w:rPr>
          <w:b/>
          <w:bCs/>
        </w:rPr>
        <w:t>unread_text</w:t>
      </w:r>
      <w:proofErr w:type="spellEnd"/>
      <w:r>
        <w:rPr>
          <w:b/>
          <w:bCs/>
        </w:rPr>
        <w:t>):</w:t>
      </w:r>
    </w:p>
    <w:p w14:paraId="77BBA791" w14:textId="223CB2E0" w:rsidR="00DD72E7" w:rsidRDefault="00C736D7" w:rsidP="00C736D7">
      <w:pPr>
        <w:rPr>
          <w:b/>
          <w:bCs/>
        </w:rPr>
      </w:pPr>
      <w:r>
        <w:rPr>
          <w:b/>
          <w:bCs/>
        </w:rPr>
        <w:tab/>
      </w:r>
      <w:r>
        <w:rPr>
          <w:b/>
          <w:bCs/>
        </w:rPr>
        <w:tab/>
      </w:r>
      <w:r w:rsidR="001508BF">
        <w:rPr>
          <w:b/>
          <w:bCs/>
        </w:rPr>
        <w:t>if (checker</w:t>
      </w:r>
      <w:r w:rsidR="007C5C4B">
        <w:rPr>
          <w:b/>
          <w:bCs/>
        </w:rPr>
        <w:t xml:space="preserve"> *context*</w:t>
      </w:r>
      <w:r w:rsidR="001508BF">
        <w:rPr>
          <w:b/>
          <w:bCs/>
        </w:rPr>
        <w:t xml:space="preserve"> *referral</w:t>
      </w:r>
      <w:r w:rsidR="00DD72E7">
        <w:rPr>
          <w:b/>
          <w:bCs/>
        </w:rPr>
        <w:t xml:space="preserve">* </w:t>
      </w:r>
      <w:proofErr w:type="spellStart"/>
      <w:r w:rsidR="00DD72E7">
        <w:rPr>
          <w:b/>
          <w:bCs/>
        </w:rPr>
        <w:t>unread_text</w:t>
      </w:r>
      <w:proofErr w:type="spellEnd"/>
      <w:r w:rsidR="00DD72E7">
        <w:rPr>
          <w:b/>
          <w:bCs/>
        </w:rPr>
        <w:t xml:space="preserve">): return </w:t>
      </w:r>
      <w:proofErr w:type="spellStart"/>
      <w:r w:rsidR="00DD72E7">
        <w:rPr>
          <w:b/>
          <w:bCs/>
        </w:rPr>
        <w:t>unread_text</w:t>
      </w:r>
      <w:proofErr w:type="spellEnd"/>
    </w:p>
    <w:p w14:paraId="32A1BD9C" w14:textId="090309B9" w:rsidR="00DD72E7" w:rsidRDefault="00DD72E7" w:rsidP="00C736D7">
      <w:pPr>
        <w:rPr>
          <w:b/>
          <w:bCs/>
        </w:rPr>
      </w:pPr>
      <w:r>
        <w:rPr>
          <w:b/>
          <w:bCs/>
        </w:rPr>
        <w:tab/>
      </w:r>
      <w:r>
        <w:rPr>
          <w:b/>
          <w:bCs/>
        </w:rPr>
        <w:tab/>
        <w:t>if (</w:t>
      </w:r>
      <w:r w:rsidR="001A0A5B">
        <w:rPr>
          <w:b/>
          <w:bCs/>
        </w:rPr>
        <w:t>(last *result-record*) is null list):</w:t>
      </w:r>
    </w:p>
    <w:p w14:paraId="5498C204" w14:textId="4BC3BB8B" w:rsidR="001A0A5B" w:rsidRDefault="001A0A5B" w:rsidP="00C736D7">
      <w:pPr>
        <w:rPr>
          <w:b/>
          <w:bCs/>
        </w:rPr>
      </w:pPr>
      <w:r>
        <w:rPr>
          <w:b/>
          <w:bCs/>
        </w:rPr>
        <w:lastRenderedPageBreak/>
        <w:tab/>
      </w:r>
      <w:r>
        <w:rPr>
          <w:b/>
          <w:bCs/>
        </w:rPr>
        <w:tab/>
      </w:r>
      <w:r>
        <w:rPr>
          <w:b/>
          <w:bCs/>
        </w:rPr>
        <w:tab/>
        <w:t>if (null *text-record*): return nil</w:t>
      </w:r>
    </w:p>
    <w:p w14:paraId="2EFEACEC" w14:textId="7B05BF9F" w:rsidR="001A0A5B" w:rsidRDefault="001A0A5B" w:rsidP="00C736D7">
      <w:pPr>
        <w:rPr>
          <w:b/>
          <w:bCs/>
        </w:rPr>
      </w:pPr>
      <w:r>
        <w:rPr>
          <w:b/>
          <w:bCs/>
        </w:rPr>
        <w:tab/>
      </w:r>
      <w:r>
        <w:rPr>
          <w:b/>
          <w:bCs/>
        </w:rPr>
        <w:tab/>
      </w:r>
      <w:r>
        <w:rPr>
          <w:b/>
          <w:bCs/>
        </w:rPr>
        <w:tab/>
      </w:r>
      <w:proofErr w:type="spellStart"/>
      <w:r>
        <w:rPr>
          <w:b/>
          <w:bCs/>
        </w:rPr>
        <w:t>new_unread</w:t>
      </w:r>
      <w:proofErr w:type="spellEnd"/>
      <w:r>
        <w:rPr>
          <w:b/>
          <w:bCs/>
        </w:rPr>
        <w:t xml:space="preserve"> = (append (last saved text in *text-record*) </w:t>
      </w:r>
      <w:proofErr w:type="spellStart"/>
      <w:r>
        <w:rPr>
          <w:b/>
          <w:bCs/>
        </w:rPr>
        <w:t>unread_text</w:t>
      </w:r>
      <w:proofErr w:type="spellEnd"/>
      <w:r>
        <w:rPr>
          <w:b/>
          <w:bCs/>
        </w:rPr>
        <w:t>)</w:t>
      </w:r>
    </w:p>
    <w:p w14:paraId="26952B34" w14:textId="0D6AAF82" w:rsidR="001A0A5B" w:rsidRDefault="001A0A5B" w:rsidP="00C736D7">
      <w:pPr>
        <w:rPr>
          <w:b/>
          <w:bCs/>
        </w:rPr>
      </w:pPr>
      <w:r>
        <w:rPr>
          <w:b/>
          <w:bCs/>
        </w:rPr>
        <w:tab/>
      </w:r>
      <w:r>
        <w:rPr>
          <w:b/>
          <w:bCs/>
        </w:rPr>
        <w:tab/>
      </w:r>
      <w:r>
        <w:rPr>
          <w:b/>
          <w:bCs/>
        </w:rPr>
        <w:tab/>
      </w:r>
      <w:r w:rsidR="00F91A02">
        <w:rPr>
          <w:b/>
          <w:bCs/>
        </w:rPr>
        <w:t>remove the last *text-record*</w:t>
      </w:r>
    </w:p>
    <w:p w14:paraId="60058C5F" w14:textId="0C2AD903" w:rsidR="00F91A02" w:rsidRDefault="00F91A02" w:rsidP="00C736D7">
      <w:pPr>
        <w:rPr>
          <w:b/>
          <w:bCs/>
        </w:rPr>
      </w:pPr>
      <w:r>
        <w:rPr>
          <w:b/>
          <w:bCs/>
        </w:rPr>
        <w:tab/>
      </w:r>
      <w:r>
        <w:rPr>
          <w:b/>
          <w:bCs/>
        </w:rPr>
        <w:tab/>
      </w:r>
      <w:r>
        <w:rPr>
          <w:b/>
          <w:bCs/>
        </w:rPr>
        <w:tab/>
        <w:t>remove the last *result-record*</w:t>
      </w:r>
    </w:p>
    <w:p w14:paraId="62D3FE7C" w14:textId="519A3970" w:rsidR="00F91A02" w:rsidRDefault="00F91A02" w:rsidP="00C736D7">
      <w:pPr>
        <w:rPr>
          <w:b/>
          <w:bCs/>
        </w:rPr>
      </w:pPr>
      <w:r>
        <w:rPr>
          <w:b/>
          <w:bCs/>
        </w:rPr>
        <w:tab/>
      </w:r>
      <w:r>
        <w:rPr>
          <w:b/>
          <w:bCs/>
        </w:rPr>
        <w:tab/>
      </w:r>
      <w:r>
        <w:rPr>
          <w:b/>
          <w:bCs/>
        </w:rPr>
        <w:tab/>
      </w:r>
      <w:r w:rsidR="00C121EB">
        <w:rPr>
          <w:b/>
          <w:bCs/>
        </w:rPr>
        <w:t xml:space="preserve">return (backtrack </w:t>
      </w:r>
      <w:proofErr w:type="spellStart"/>
      <w:r w:rsidR="00C121EB">
        <w:rPr>
          <w:b/>
          <w:bCs/>
        </w:rPr>
        <w:t>new_unread</w:t>
      </w:r>
      <w:proofErr w:type="spellEnd"/>
      <w:r w:rsidR="00C121EB">
        <w:rPr>
          <w:b/>
          <w:bCs/>
        </w:rPr>
        <w:t>)</w:t>
      </w:r>
    </w:p>
    <w:p w14:paraId="249A5189" w14:textId="4AD795DA" w:rsidR="00C121EB" w:rsidRDefault="00C121EB" w:rsidP="00C736D7">
      <w:pPr>
        <w:rPr>
          <w:b/>
          <w:bCs/>
        </w:rPr>
      </w:pPr>
      <w:r>
        <w:rPr>
          <w:b/>
          <w:bCs/>
        </w:rPr>
        <w:tab/>
      </w:r>
      <w:r>
        <w:rPr>
          <w:b/>
          <w:bCs/>
        </w:rPr>
        <w:tab/>
        <w:t>else:</w:t>
      </w:r>
    </w:p>
    <w:p w14:paraId="4B9CB89E" w14:textId="36EE741F" w:rsidR="00C121EB" w:rsidRDefault="00C121EB" w:rsidP="00C736D7">
      <w:pPr>
        <w:rPr>
          <w:b/>
          <w:bCs/>
        </w:rPr>
      </w:pPr>
      <w:r>
        <w:rPr>
          <w:b/>
          <w:bCs/>
        </w:rPr>
        <w:tab/>
      </w:r>
      <w:r>
        <w:rPr>
          <w:b/>
          <w:bCs/>
        </w:rPr>
        <w:tab/>
      </w:r>
      <w:r w:rsidR="00923AA8">
        <w:rPr>
          <w:b/>
          <w:bCs/>
        </w:rPr>
        <w:tab/>
      </w:r>
      <w:r w:rsidR="00576E9C">
        <w:rPr>
          <w:b/>
          <w:bCs/>
        </w:rPr>
        <w:t>extract</w:t>
      </w:r>
      <w:r w:rsidR="003A3D06">
        <w:rPr>
          <w:b/>
          <w:bCs/>
        </w:rPr>
        <w:t xml:space="preserve"> the first</w:t>
      </w:r>
      <w:r w:rsidR="00576E9C">
        <w:rPr>
          <w:b/>
          <w:bCs/>
        </w:rPr>
        <w:t xml:space="preserve"> (text, meaning, </w:t>
      </w:r>
      <w:proofErr w:type="spellStart"/>
      <w:r w:rsidR="007C5C4B">
        <w:rPr>
          <w:b/>
          <w:bCs/>
        </w:rPr>
        <w:t>ctx</w:t>
      </w:r>
      <w:proofErr w:type="spellEnd"/>
      <w:r w:rsidR="00576E9C">
        <w:rPr>
          <w:b/>
          <w:bCs/>
        </w:rPr>
        <w:t>) from</w:t>
      </w:r>
      <w:r w:rsidR="003A3D06">
        <w:rPr>
          <w:b/>
          <w:bCs/>
        </w:rPr>
        <w:t xml:space="preserve"> last</w:t>
      </w:r>
      <w:r w:rsidR="00576E9C">
        <w:rPr>
          <w:b/>
          <w:bCs/>
        </w:rPr>
        <w:t xml:space="preserve"> *result-record*</w:t>
      </w:r>
    </w:p>
    <w:p w14:paraId="0DCAB239" w14:textId="245F2CD4" w:rsidR="00576E9C" w:rsidRDefault="00576E9C" w:rsidP="00C736D7">
      <w:pPr>
        <w:rPr>
          <w:b/>
          <w:bCs/>
        </w:rPr>
      </w:pPr>
      <w:r>
        <w:rPr>
          <w:b/>
          <w:bCs/>
        </w:rPr>
        <w:tab/>
      </w:r>
      <w:r>
        <w:rPr>
          <w:b/>
          <w:bCs/>
        </w:rPr>
        <w:tab/>
      </w:r>
      <w:r>
        <w:rPr>
          <w:b/>
          <w:bCs/>
        </w:rPr>
        <w:tab/>
      </w:r>
      <w:r w:rsidR="006C3031">
        <w:rPr>
          <w:b/>
          <w:bCs/>
        </w:rPr>
        <w:t>removed the extracted info from *result-record*</w:t>
      </w:r>
    </w:p>
    <w:p w14:paraId="685C5DC1" w14:textId="74E9A5F2" w:rsidR="00927D7D" w:rsidRDefault="006C3031" w:rsidP="00C736D7">
      <w:pPr>
        <w:rPr>
          <w:b/>
          <w:bCs/>
        </w:rPr>
      </w:pPr>
      <w:r>
        <w:rPr>
          <w:b/>
          <w:bCs/>
        </w:rPr>
        <w:tab/>
      </w:r>
      <w:r>
        <w:rPr>
          <w:b/>
          <w:bCs/>
        </w:rPr>
        <w:tab/>
      </w:r>
      <w:r>
        <w:rPr>
          <w:b/>
          <w:bCs/>
        </w:rPr>
        <w:tab/>
        <w:t xml:space="preserve">if (checker </w:t>
      </w:r>
      <w:proofErr w:type="spellStart"/>
      <w:r>
        <w:rPr>
          <w:b/>
          <w:bCs/>
        </w:rPr>
        <w:t>ctx</w:t>
      </w:r>
      <w:proofErr w:type="spellEnd"/>
      <w:r>
        <w:rPr>
          <w:b/>
          <w:bCs/>
        </w:rPr>
        <w:t xml:space="preserve"> </w:t>
      </w:r>
      <w:proofErr w:type="spellStart"/>
      <w:r>
        <w:rPr>
          <w:b/>
          <w:bCs/>
        </w:rPr>
        <w:t>unread_text</w:t>
      </w:r>
      <w:proofErr w:type="spellEnd"/>
      <w:r>
        <w:rPr>
          <w:b/>
          <w:bCs/>
        </w:rPr>
        <w:t>):</w:t>
      </w:r>
    </w:p>
    <w:p w14:paraId="358141FF" w14:textId="51586EE9" w:rsidR="00927D7D" w:rsidRDefault="00927D7D" w:rsidP="00C736D7">
      <w:pPr>
        <w:rPr>
          <w:b/>
          <w:bCs/>
        </w:rPr>
      </w:pPr>
      <w:r>
        <w:rPr>
          <w:b/>
          <w:bCs/>
        </w:rPr>
        <w:tab/>
      </w: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19084067" w14:textId="2CFFD1AC" w:rsidR="00927D7D" w:rsidRDefault="00927D7D" w:rsidP="00C736D7">
      <w:pPr>
        <w:rPr>
          <w:b/>
          <w:bCs/>
        </w:rPr>
      </w:pPr>
      <w:r>
        <w:rPr>
          <w:b/>
          <w:bCs/>
        </w:rPr>
        <w:tab/>
      </w:r>
      <w:r>
        <w:rPr>
          <w:b/>
          <w:bCs/>
        </w:rPr>
        <w:tab/>
      </w:r>
      <w:r>
        <w:rPr>
          <w:b/>
          <w:bCs/>
        </w:rPr>
        <w:tab/>
      </w:r>
      <w:r>
        <w:rPr>
          <w:b/>
          <w:bCs/>
        </w:rPr>
        <w:tab/>
        <w:t>save text and meaning into *text-record*</w:t>
      </w:r>
    </w:p>
    <w:p w14:paraId="4454DB52" w14:textId="545A22B6" w:rsidR="006C3031" w:rsidRDefault="006C3031" w:rsidP="00927D7D">
      <w:pPr>
        <w:ind w:left="2160" w:firstLine="720"/>
        <w:rPr>
          <w:b/>
          <w:bCs/>
        </w:rPr>
      </w:pPr>
      <w:r>
        <w:rPr>
          <w:b/>
          <w:bCs/>
        </w:rPr>
        <w:t xml:space="preserve">return </w:t>
      </w:r>
      <w:proofErr w:type="spellStart"/>
      <w:r>
        <w:rPr>
          <w:b/>
          <w:bCs/>
        </w:rPr>
        <w:t>unread_text</w:t>
      </w:r>
      <w:proofErr w:type="spellEnd"/>
    </w:p>
    <w:p w14:paraId="20F28ECA" w14:textId="5607D916" w:rsidR="00927D7D" w:rsidRDefault="00927D7D" w:rsidP="00927D7D">
      <w:pPr>
        <w:rPr>
          <w:b/>
          <w:bCs/>
        </w:rPr>
      </w:pPr>
      <w:r>
        <w:rPr>
          <w:b/>
          <w:bCs/>
        </w:rPr>
        <w:tab/>
      </w:r>
      <w:r>
        <w:rPr>
          <w:b/>
          <w:bCs/>
        </w:rPr>
        <w:tab/>
      </w:r>
      <w:r>
        <w:rPr>
          <w:b/>
          <w:bCs/>
        </w:rPr>
        <w:tab/>
        <w:t xml:space="preserve">return (backtrack </w:t>
      </w:r>
      <w:proofErr w:type="spellStart"/>
      <w:r>
        <w:rPr>
          <w:b/>
          <w:bCs/>
        </w:rPr>
        <w:t>unread_text</w:t>
      </w:r>
      <w:proofErr w:type="spellEnd"/>
      <w:r>
        <w:rPr>
          <w:b/>
          <w:bCs/>
        </w:rPr>
        <w:t>)</w:t>
      </w:r>
    </w:p>
    <w:p w14:paraId="062009AC" w14:textId="5980A576" w:rsidR="00927D7D" w:rsidRDefault="00927D7D" w:rsidP="00927D7D">
      <w:pPr>
        <w:rPr>
          <w:b/>
          <w:bCs/>
        </w:rPr>
      </w:pPr>
      <w:r>
        <w:rPr>
          <w:b/>
          <w:bCs/>
        </w:rPr>
        <w:tab/>
      </w:r>
    </w:p>
    <w:p w14:paraId="375891E9" w14:textId="320AF4CF" w:rsidR="00927D7D" w:rsidRDefault="00927D7D" w:rsidP="00927D7D">
      <w:pPr>
        <w:rPr>
          <w:b/>
          <w:bCs/>
        </w:rPr>
      </w:pPr>
      <w:r>
        <w:rPr>
          <w:b/>
          <w:bCs/>
        </w:rPr>
        <w:tab/>
      </w:r>
      <w:proofErr w:type="spellStart"/>
      <w:r>
        <w:rPr>
          <w:b/>
          <w:bCs/>
        </w:rPr>
        <w:t>defun</w:t>
      </w:r>
      <w:proofErr w:type="spellEnd"/>
      <w:r>
        <w:rPr>
          <w:b/>
          <w:bCs/>
        </w:rPr>
        <w:t xml:space="preserve"> </w:t>
      </w:r>
      <w:proofErr w:type="gramStart"/>
      <w:r>
        <w:rPr>
          <w:b/>
          <w:bCs/>
        </w:rPr>
        <w:t>read-text</w:t>
      </w:r>
      <w:proofErr w:type="gramEnd"/>
      <w:r>
        <w:rPr>
          <w:b/>
          <w:bCs/>
        </w:rPr>
        <w:t xml:space="preserve"> (</w:t>
      </w:r>
      <w:r w:rsidR="00F11898">
        <w:rPr>
          <w:b/>
          <w:bCs/>
        </w:rPr>
        <w:t>text):</w:t>
      </w:r>
    </w:p>
    <w:p w14:paraId="695E7F97" w14:textId="103DB9CA" w:rsidR="00F11898" w:rsidRDefault="00F11898" w:rsidP="00927D7D">
      <w:pPr>
        <w:rPr>
          <w:b/>
          <w:bCs/>
        </w:rPr>
      </w:pPr>
      <w:r>
        <w:rPr>
          <w:b/>
          <w:bCs/>
        </w:rPr>
        <w:tab/>
      </w:r>
      <w:r>
        <w:rPr>
          <w:b/>
          <w:bCs/>
        </w:rPr>
        <w:tab/>
      </w:r>
      <w:proofErr w:type="spellStart"/>
      <w:r>
        <w:rPr>
          <w:b/>
          <w:bCs/>
        </w:rPr>
        <w:t>construction_result</w:t>
      </w:r>
      <w:proofErr w:type="spellEnd"/>
      <w:r>
        <w:rPr>
          <w:b/>
          <w:bCs/>
        </w:rPr>
        <w:t xml:space="preserve"> = (constructor text)</w:t>
      </w:r>
    </w:p>
    <w:p w14:paraId="2B0D3068" w14:textId="47385076" w:rsidR="00F11898" w:rsidRDefault="00F11898" w:rsidP="00927D7D">
      <w:pPr>
        <w:rPr>
          <w:b/>
          <w:bCs/>
        </w:rPr>
      </w:pPr>
      <w:r>
        <w:rPr>
          <w:b/>
          <w:bCs/>
        </w:rPr>
        <w:tab/>
      </w:r>
      <w:r>
        <w:rPr>
          <w:b/>
          <w:bCs/>
        </w:rPr>
        <w:tab/>
        <w:t xml:space="preserve">if (not null </w:t>
      </w:r>
      <w:proofErr w:type="spellStart"/>
      <w:r>
        <w:rPr>
          <w:b/>
          <w:bCs/>
        </w:rPr>
        <w:t>construction_result</w:t>
      </w:r>
      <w:proofErr w:type="spellEnd"/>
      <w:r>
        <w:rPr>
          <w:b/>
          <w:bCs/>
        </w:rPr>
        <w:t>):</w:t>
      </w:r>
    </w:p>
    <w:p w14:paraId="6BF33314" w14:textId="4D07DA39" w:rsidR="00F11898" w:rsidRDefault="00F11898" w:rsidP="00927D7D">
      <w:pPr>
        <w:rPr>
          <w:b/>
          <w:bCs/>
        </w:rPr>
      </w:pPr>
      <w:r>
        <w:rPr>
          <w:b/>
          <w:bCs/>
        </w:rPr>
        <w:tab/>
      </w:r>
      <w:r>
        <w:rPr>
          <w:b/>
          <w:bCs/>
        </w:rPr>
        <w:tab/>
      </w:r>
      <w:r>
        <w:rPr>
          <w:b/>
          <w:bCs/>
        </w:rPr>
        <w:tab/>
        <w:t xml:space="preserve">extract </w:t>
      </w:r>
      <w:proofErr w:type="spellStart"/>
      <w:r>
        <w:rPr>
          <w:b/>
          <w:bCs/>
        </w:rPr>
        <w:t>ele</w:t>
      </w:r>
      <w:proofErr w:type="spellEnd"/>
      <w:r>
        <w:rPr>
          <w:b/>
          <w:bCs/>
        </w:rPr>
        <w:t xml:space="preserve">, tag, </w:t>
      </w:r>
      <w:proofErr w:type="spellStart"/>
      <w:r>
        <w:rPr>
          <w:b/>
          <w:bCs/>
        </w:rPr>
        <w:t>ctx</w:t>
      </w:r>
      <w:proofErr w:type="spellEnd"/>
      <w:r>
        <w:rPr>
          <w:b/>
          <w:bCs/>
        </w:rPr>
        <w:t xml:space="preserve"> from the first </w:t>
      </w:r>
      <w:proofErr w:type="spellStart"/>
      <w:r>
        <w:rPr>
          <w:b/>
          <w:bCs/>
        </w:rPr>
        <w:t>construction_result</w:t>
      </w:r>
      <w:proofErr w:type="spellEnd"/>
    </w:p>
    <w:p w14:paraId="52C97604" w14:textId="3CE9819C" w:rsidR="00F11898" w:rsidRDefault="00F11898" w:rsidP="00927D7D">
      <w:pPr>
        <w:rPr>
          <w:b/>
          <w:bCs/>
        </w:rPr>
      </w:pPr>
      <w:r>
        <w:rPr>
          <w:b/>
          <w:bCs/>
        </w:rPr>
        <w:tab/>
      </w:r>
      <w:r>
        <w:rPr>
          <w:b/>
          <w:bCs/>
        </w:rPr>
        <w:tab/>
      </w:r>
      <w:r>
        <w:rPr>
          <w:b/>
          <w:bCs/>
        </w:rPr>
        <w:tab/>
        <w:t xml:space="preserve">store (text, </w:t>
      </w:r>
      <w:proofErr w:type="spellStart"/>
      <w:r>
        <w:rPr>
          <w:b/>
          <w:bCs/>
        </w:rPr>
        <w:t>ele</w:t>
      </w:r>
      <w:proofErr w:type="spellEnd"/>
      <w:r>
        <w:rPr>
          <w:b/>
          <w:bCs/>
        </w:rPr>
        <w:t>, tag) in *text-record*</w:t>
      </w:r>
    </w:p>
    <w:p w14:paraId="54E7AE63" w14:textId="651E09CC" w:rsidR="00F11898" w:rsidRDefault="00F11898" w:rsidP="00927D7D">
      <w:pPr>
        <w:rPr>
          <w:b/>
          <w:bCs/>
        </w:rPr>
      </w:pPr>
      <w:r>
        <w:rPr>
          <w:b/>
          <w:bCs/>
        </w:rPr>
        <w:tab/>
      </w:r>
      <w:r>
        <w:rPr>
          <w:b/>
          <w:bCs/>
        </w:rPr>
        <w:tab/>
      </w:r>
      <w:r>
        <w:rPr>
          <w:b/>
          <w:bCs/>
        </w:rPr>
        <w:tab/>
        <w:t xml:space="preserve">store the rest of </w:t>
      </w:r>
      <w:proofErr w:type="spellStart"/>
      <w:r>
        <w:rPr>
          <w:b/>
          <w:bCs/>
        </w:rPr>
        <w:t>construction_result</w:t>
      </w:r>
      <w:proofErr w:type="spellEnd"/>
      <w:r>
        <w:rPr>
          <w:b/>
          <w:bCs/>
        </w:rPr>
        <w:t xml:space="preserve"> in *result-record*</w:t>
      </w:r>
    </w:p>
    <w:p w14:paraId="4C6AC5EE" w14:textId="432D0EE8" w:rsidR="00F11898" w:rsidRDefault="00F11898" w:rsidP="00927D7D">
      <w:pPr>
        <w:rPr>
          <w:b/>
          <w:bCs/>
        </w:rPr>
      </w:pPr>
      <w:r>
        <w:rPr>
          <w:b/>
          <w:bCs/>
        </w:rPr>
        <w:tab/>
      </w:r>
      <w:r>
        <w:rPr>
          <w:b/>
          <w:bCs/>
        </w:rPr>
        <w:tab/>
      </w:r>
      <w:r>
        <w:rPr>
          <w:b/>
          <w:bCs/>
        </w:rPr>
        <w:tab/>
      </w:r>
      <w:r w:rsidR="007C5C4B">
        <w:rPr>
          <w:b/>
          <w:bCs/>
        </w:rPr>
        <w:t xml:space="preserve">*context*, </w:t>
      </w:r>
      <w:r>
        <w:rPr>
          <w:b/>
          <w:bCs/>
        </w:rPr>
        <w:t xml:space="preserve">*referral* = </w:t>
      </w:r>
      <w:proofErr w:type="spellStart"/>
      <w:r>
        <w:rPr>
          <w:b/>
          <w:bCs/>
        </w:rPr>
        <w:t>ctx</w:t>
      </w:r>
      <w:proofErr w:type="spellEnd"/>
    </w:p>
    <w:p w14:paraId="02F4EB3A" w14:textId="75A2CDA5" w:rsidR="00F11898" w:rsidRDefault="00F11898" w:rsidP="00927D7D">
      <w:pPr>
        <w:rPr>
          <w:b/>
          <w:bCs/>
        </w:rPr>
      </w:pPr>
      <w:r>
        <w:rPr>
          <w:b/>
          <w:bCs/>
        </w:rPr>
        <w:tab/>
      </w:r>
      <w:r>
        <w:rPr>
          <w:b/>
          <w:bCs/>
        </w:rPr>
        <w:tab/>
      </w:r>
      <w:r>
        <w:rPr>
          <w:b/>
          <w:bCs/>
        </w:rPr>
        <w:tab/>
        <w:t>return *text-record*</w:t>
      </w:r>
    </w:p>
    <w:p w14:paraId="01B8353F" w14:textId="74608F08" w:rsidR="00F11898" w:rsidRDefault="00F11898" w:rsidP="00927D7D">
      <w:pPr>
        <w:rPr>
          <w:b/>
          <w:bCs/>
        </w:rPr>
      </w:pPr>
      <w:r>
        <w:rPr>
          <w:b/>
          <w:bCs/>
        </w:rPr>
        <w:tab/>
      </w:r>
      <w:r>
        <w:rPr>
          <w:b/>
          <w:bCs/>
        </w:rPr>
        <w:tab/>
        <w:t>else:</w:t>
      </w:r>
    </w:p>
    <w:p w14:paraId="375C188C" w14:textId="0159491F" w:rsidR="00F11898" w:rsidRDefault="00F11898" w:rsidP="00927D7D">
      <w:pPr>
        <w:rPr>
          <w:b/>
          <w:bCs/>
        </w:rPr>
      </w:pPr>
      <w:r>
        <w:rPr>
          <w:b/>
          <w:bCs/>
        </w:rPr>
        <w:tab/>
      </w:r>
      <w:r>
        <w:rPr>
          <w:b/>
          <w:bCs/>
        </w:rPr>
        <w:tab/>
      </w:r>
      <w:r>
        <w:rPr>
          <w:b/>
          <w:bCs/>
        </w:rPr>
        <w:tab/>
      </w:r>
      <w:r w:rsidR="00523743">
        <w:rPr>
          <w:b/>
          <w:bCs/>
        </w:rPr>
        <w:t>unread = (backtrack ‘(text))</w:t>
      </w:r>
    </w:p>
    <w:p w14:paraId="5956D100" w14:textId="6352682C" w:rsidR="00523743" w:rsidRDefault="00523743" w:rsidP="00927D7D">
      <w:pPr>
        <w:rPr>
          <w:b/>
          <w:bCs/>
        </w:rPr>
      </w:pPr>
      <w:r>
        <w:rPr>
          <w:b/>
          <w:bCs/>
        </w:rPr>
        <w:tab/>
      </w:r>
      <w:r>
        <w:rPr>
          <w:b/>
          <w:bCs/>
        </w:rPr>
        <w:tab/>
      </w:r>
      <w:r>
        <w:rPr>
          <w:b/>
          <w:bCs/>
        </w:rPr>
        <w:tab/>
        <w:t>if (null unread): return NIL</w:t>
      </w:r>
    </w:p>
    <w:p w14:paraId="6B734942" w14:textId="03605A67" w:rsidR="00523743" w:rsidRDefault="00523743" w:rsidP="00927D7D">
      <w:pPr>
        <w:rPr>
          <w:b/>
          <w:bCs/>
        </w:rPr>
      </w:pPr>
      <w:r>
        <w:rPr>
          <w:b/>
          <w:bCs/>
        </w:rPr>
        <w:tab/>
      </w:r>
      <w:r>
        <w:rPr>
          <w:b/>
          <w:bCs/>
        </w:rPr>
        <w:tab/>
      </w:r>
      <w:r>
        <w:rPr>
          <w:b/>
          <w:bCs/>
        </w:rPr>
        <w:tab/>
        <w:t xml:space="preserve">for </w:t>
      </w:r>
      <w:proofErr w:type="spellStart"/>
      <w:r>
        <w:rPr>
          <w:b/>
          <w:bCs/>
        </w:rPr>
        <w:t>new_text</w:t>
      </w:r>
      <w:proofErr w:type="spellEnd"/>
      <w:r>
        <w:rPr>
          <w:b/>
          <w:bCs/>
        </w:rPr>
        <w:t xml:space="preserve"> in unread:</w:t>
      </w:r>
    </w:p>
    <w:p w14:paraId="2278CA55" w14:textId="6C827CAE" w:rsidR="00523743" w:rsidRDefault="00523743" w:rsidP="00927D7D">
      <w:pPr>
        <w:rPr>
          <w:b/>
          <w:bCs/>
        </w:rPr>
      </w:pPr>
      <w:r>
        <w:rPr>
          <w:b/>
          <w:bCs/>
        </w:rPr>
        <w:tab/>
      </w:r>
      <w:r>
        <w:rPr>
          <w:b/>
          <w:bCs/>
        </w:rPr>
        <w:tab/>
      </w:r>
      <w:r>
        <w:rPr>
          <w:b/>
          <w:bCs/>
        </w:rPr>
        <w:tab/>
      </w:r>
      <w:r>
        <w:rPr>
          <w:b/>
          <w:bCs/>
        </w:rPr>
        <w:tab/>
        <w:t>(</w:t>
      </w:r>
      <w:proofErr w:type="gramStart"/>
      <w:r>
        <w:rPr>
          <w:b/>
          <w:bCs/>
        </w:rPr>
        <w:t>read</w:t>
      </w:r>
      <w:proofErr w:type="gramEnd"/>
      <w:r>
        <w:rPr>
          <w:b/>
          <w:bCs/>
        </w:rPr>
        <w:t xml:space="preserve">-text </w:t>
      </w:r>
      <w:proofErr w:type="spellStart"/>
      <w:r>
        <w:rPr>
          <w:b/>
          <w:bCs/>
        </w:rPr>
        <w:t>new_text</w:t>
      </w:r>
      <w:proofErr w:type="spellEnd"/>
      <w:r>
        <w:rPr>
          <w:b/>
          <w:bCs/>
        </w:rPr>
        <w:t>)</w:t>
      </w:r>
    </w:p>
    <w:p w14:paraId="6F333B85" w14:textId="41116A4E" w:rsidR="00523743" w:rsidRDefault="00523743" w:rsidP="00927D7D">
      <w:pPr>
        <w:rPr>
          <w:b/>
          <w:bCs/>
        </w:rPr>
      </w:pPr>
      <w:r>
        <w:rPr>
          <w:b/>
          <w:bCs/>
        </w:rPr>
        <w:tab/>
      </w:r>
      <w:r>
        <w:rPr>
          <w:b/>
          <w:bCs/>
        </w:rPr>
        <w:tab/>
      </w:r>
      <w:r>
        <w:rPr>
          <w:b/>
          <w:bCs/>
        </w:rPr>
        <w:tab/>
        <w:t>return *text-record*</w:t>
      </w:r>
    </w:p>
    <w:p w14:paraId="5CF7A0D1" w14:textId="00B8B8BD" w:rsidR="00496617" w:rsidRDefault="00E849B4" w:rsidP="00927D7D">
      <w:r>
        <w:t xml:space="preserve">If in current context, constructor gives non null result, it means the input text make sense in the current context. Then the system will take the first result and update *text-record* and *result-record*. </w:t>
      </w:r>
    </w:p>
    <w:p w14:paraId="4BCC1F04" w14:textId="71DF2DBE" w:rsidR="00E849B4" w:rsidRDefault="00E849B4" w:rsidP="00927D7D">
      <w:r>
        <w:t>If the constructor gives null result, that means the text does not make sense in current context, so we need to backtrack *result-record*. The function backtrack</w:t>
      </w:r>
      <w:r w:rsidR="009F5ACC" w:rsidRPr="009F5ACC">
        <w:t xml:space="preserve"> </w:t>
      </w:r>
      <w:r w:rsidR="009F5ACC">
        <w:t>takes in a list of unread text</w:t>
      </w:r>
      <w:r>
        <w:t xml:space="preserve"> </w:t>
      </w:r>
      <w:r w:rsidR="009F5ACC">
        <w:t xml:space="preserve">then locate the closest state in *result-record* where all the future texts make sense and returns the list of unread text from the located state. Then the system will call the read-text function on </w:t>
      </w:r>
      <w:r w:rsidR="007C5C4B">
        <w:t>all</w:t>
      </w:r>
      <w:r w:rsidR="009F5ACC">
        <w:t xml:space="preserve"> the unread texts. </w:t>
      </w:r>
    </w:p>
    <w:p w14:paraId="3B1F5603" w14:textId="21AD4F64" w:rsidR="005E4D6C" w:rsidRPr="00E849B4" w:rsidRDefault="005E4D6C" w:rsidP="00927D7D"/>
    <w:p w14:paraId="1F6E8E6B" w14:textId="6960DEF5" w:rsidR="006C3031" w:rsidRDefault="005E4D6C" w:rsidP="00C736D7">
      <w:r>
        <w:t>Detail</w:t>
      </w:r>
      <w:r w:rsidR="00506426">
        <w:t>ed</w:t>
      </w:r>
      <w:r>
        <w:t xml:space="preserve"> usage and example of </w:t>
      </w:r>
      <w:r>
        <w:rPr>
          <w:b/>
          <w:bCs/>
        </w:rPr>
        <w:t>read-text</w:t>
      </w:r>
      <w:r>
        <w:t xml:space="preserve"> function is included in the User Manual.</w:t>
      </w:r>
    </w:p>
    <w:p w14:paraId="1517D2C6" w14:textId="2F0CCC96" w:rsidR="00506426" w:rsidRPr="005E4D6C" w:rsidRDefault="00506426" w:rsidP="00C736D7">
      <w:r>
        <w:t xml:space="preserve">Details about verbose mode is also included in the User Manual. </w:t>
      </w:r>
    </w:p>
    <w:p w14:paraId="4527E347" w14:textId="7D38E9BD" w:rsidR="001A0A5B" w:rsidRDefault="001A0A5B" w:rsidP="00C736D7">
      <w:pPr>
        <w:rPr>
          <w:b/>
          <w:bCs/>
        </w:rPr>
      </w:pPr>
      <w:r>
        <w:rPr>
          <w:b/>
          <w:bCs/>
        </w:rPr>
        <w:tab/>
      </w:r>
      <w:r>
        <w:rPr>
          <w:b/>
          <w:bCs/>
        </w:rPr>
        <w:tab/>
      </w:r>
      <w:r>
        <w:rPr>
          <w:b/>
          <w:bCs/>
        </w:rPr>
        <w:tab/>
      </w:r>
      <w:r>
        <w:rPr>
          <w:b/>
          <w:bCs/>
        </w:rPr>
        <w:tab/>
      </w:r>
    </w:p>
    <w:p w14:paraId="34793828" w14:textId="7577C9D6" w:rsidR="00593425" w:rsidRPr="00593425" w:rsidRDefault="00995E89" w:rsidP="00576C8D">
      <w:pPr>
        <w:rPr>
          <w:b/>
          <w:bCs/>
        </w:rPr>
      </w:pPr>
      <w:r>
        <w:rPr>
          <w:b/>
          <w:bCs/>
        </w:rPr>
        <w:tab/>
      </w:r>
      <w:r>
        <w:rPr>
          <w:b/>
          <w:bCs/>
        </w:rPr>
        <w:tab/>
      </w:r>
    </w:p>
    <w:sectPr w:rsidR="00593425" w:rsidRPr="00593425" w:rsidSect="00BF0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g Yang">
    <w15:presenceInfo w15:providerId="AD" w15:userId="S::yangy4@andrew.cmu.edu::ccb6f8d5-0545-4db0-968b-99f753e63c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A"/>
    <w:rsid w:val="000039A0"/>
    <w:rsid w:val="00010346"/>
    <w:rsid w:val="0002276A"/>
    <w:rsid w:val="00030487"/>
    <w:rsid w:val="00047B62"/>
    <w:rsid w:val="000678F4"/>
    <w:rsid w:val="0008190C"/>
    <w:rsid w:val="00096F4F"/>
    <w:rsid w:val="000A4CC1"/>
    <w:rsid w:val="000B27BD"/>
    <w:rsid w:val="000C6CC2"/>
    <w:rsid w:val="000E3F45"/>
    <w:rsid w:val="000F19A1"/>
    <w:rsid w:val="00103E79"/>
    <w:rsid w:val="00112BDD"/>
    <w:rsid w:val="00120D53"/>
    <w:rsid w:val="00124576"/>
    <w:rsid w:val="001508BF"/>
    <w:rsid w:val="001561CF"/>
    <w:rsid w:val="00163C99"/>
    <w:rsid w:val="00167A03"/>
    <w:rsid w:val="00172628"/>
    <w:rsid w:val="001813C7"/>
    <w:rsid w:val="001A0A5B"/>
    <w:rsid w:val="001A5677"/>
    <w:rsid w:val="001A56B7"/>
    <w:rsid w:val="001A71FF"/>
    <w:rsid w:val="001C3094"/>
    <w:rsid w:val="001E78D7"/>
    <w:rsid w:val="00206677"/>
    <w:rsid w:val="00211E38"/>
    <w:rsid w:val="0022135B"/>
    <w:rsid w:val="00234489"/>
    <w:rsid w:val="00234579"/>
    <w:rsid w:val="0024697F"/>
    <w:rsid w:val="00282C97"/>
    <w:rsid w:val="00283C94"/>
    <w:rsid w:val="002A3177"/>
    <w:rsid w:val="002B7017"/>
    <w:rsid w:val="002C5CB5"/>
    <w:rsid w:val="002D1745"/>
    <w:rsid w:val="002F6EBD"/>
    <w:rsid w:val="0032742A"/>
    <w:rsid w:val="003308E0"/>
    <w:rsid w:val="0035009C"/>
    <w:rsid w:val="00353A99"/>
    <w:rsid w:val="0036044A"/>
    <w:rsid w:val="00377FED"/>
    <w:rsid w:val="003A3B18"/>
    <w:rsid w:val="003A3D06"/>
    <w:rsid w:val="003C68A9"/>
    <w:rsid w:val="003E6381"/>
    <w:rsid w:val="003F61EA"/>
    <w:rsid w:val="00423555"/>
    <w:rsid w:val="0042781F"/>
    <w:rsid w:val="00434A67"/>
    <w:rsid w:val="004432DD"/>
    <w:rsid w:val="00496617"/>
    <w:rsid w:val="004A452B"/>
    <w:rsid w:val="004B5EA4"/>
    <w:rsid w:val="004C6765"/>
    <w:rsid w:val="004F3F48"/>
    <w:rsid w:val="004F4683"/>
    <w:rsid w:val="00501050"/>
    <w:rsid w:val="00503C12"/>
    <w:rsid w:val="00506426"/>
    <w:rsid w:val="00506787"/>
    <w:rsid w:val="00523743"/>
    <w:rsid w:val="00523EBB"/>
    <w:rsid w:val="00541B67"/>
    <w:rsid w:val="00544AB8"/>
    <w:rsid w:val="005476C7"/>
    <w:rsid w:val="0057137E"/>
    <w:rsid w:val="005721B4"/>
    <w:rsid w:val="00575E6B"/>
    <w:rsid w:val="00576C8D"/>
    <w:rsid w:val="00576E9C"/>
    <w:rsid w:val="00592092"/>
    <w:rsid w:val="00593425"/>
    <w:rsid w:val="005A4359"/>
    <w:rsid w:val="005B55A9"/>
    <w:rsid w:val="005D4941"/>
    <w:rsid w:val="005E08F2"/>
    <w:rsid w:val="005E0C0B"/>
    <w:rsid w:val="005E0C70"/>
    <w:rsid w:val="005E4D6C"/>
    <w:rsid w:val="005E5DDA"/>
    <w:rsid w:val="005E790B"/>
    <w:rsid w:val="005F6B91"/>
    <w:rsid w:val="00605A00"/>
    <w:rsid w:val="00610A03"/>
    <w:rsid w:val="00611A4E"/>
    <w:rsid w:val="00626494"/>
    <w:rsid w:val="00651C8A"/>
    <w:rsid w:val="00652C24"/>
    <w:rsid w:val="006718DE"/>
    <w:rsid w:val="006721E6"/>
    <w:rsid w:val="0068613C"/>
    <w:rsid w:val="00693A82"/>
    <w:rsid w:val="006A0917"/>
    <w:rsid w:val="006B6BD8"/>
    <w:rsid w:val="006C3031"/>
    <w:rsid w:val="006F5553"/>
    <w:rsid w:val="00701F12"/>
    <w:rsid w:val="007043E4"/>
    <w:rsid w:val="00705D94"/>
    <w:rsid w:val="00712420"/>
    <w:rsid w:val="0074308A"/>
    <w:rsid w:val="00743BC5"/>
    <w:rsid w:val="007522D4"/>
    <w:rsid w:val="007817E7"/>
    <w:rsid w:val="00785D7B"/>
    <w:rsid w:val="007A3694"/>
    <w:rsid w:val="007A376D"/>
    <w:rsid w:val="007A605C"/>
    <w:rsid w:val="007B4B65"/>
    <w:rsid w:val="007C0949"/>
    <w:rsid w:val="007C5C4B"/>
    <w:rsid w:val="007D11E8"/>
    <w:rsid w:val="007E3322"/>
    <w:rsid w:val="007F0F2C"/>
    <w:rsid w:val="007F2045"/>
    <w:rsid w:val="007F2AD9"/>
    <w:rsid w:val="007F78FD"/>
    <w:rsid w:val="008117E6"/>
    <w:rsid w:val="0082224E"/>
    <w:rsid w:val="00823963"/>
    <w:rsid w:val="00830493"/>
    <w:rsid w:val="00850557"/>
    <w:rsid w:val="00871B7F"/>
    <w:rsid w:val="00877DD5"/>
    <w:rsid w:val="00882D53"/>
    <w:rsid w:val="0088501F"/>
    <w:rsid w:val="008B2554"/>
    <w:rsid w:val="008C75A9"/>
    <w:rsid w:val="008D6DEF"/>
    <w:rsid w:val="008E16DC"/>
    <w:rsid w:val="0090734A"/>
    <w:rsid w:val="009138C9"/>
    <w:rsid w:val="00915B56"/>
    <w:rsid w:val="0092206D"/>
    <w:rsid w:val="00923AA8"/>
    <w:rsid w:val="00927D7D"/>
    <w:rsid w:val="00934AE1"/>
    <w:rsid w:val="00962FD6"/>
    <w:rsid w:val="00995E89"/>
    <w:rsid w:val="00997B46"/>
    <w:rsid w:val="009A42E4"/>
    <w:rsid w:val="009B1148"/>
    <w:rsid w:val="009B2BC1"/>
    <w:rsid w:val="009C346D"/>
    <w:rsid w:val="009D073B"/>
    <w:rsid w:val="009D5079"/>
    <w:rsid w:val="009E19E5"/>
    <w:rsid w:val="009E4389"/>
    <w:rsid w:val="009F5ACC"/>
    <w:rsid w:val="009F71B9"/>
    <w:rsid w:val="00A02F3E"/>
    <w:rsid w:val="00A02F5A"/>
    <w:rsid w:val="00A22689"/>
    <w:rsid w:val="00A27184"/>
    <w:rsid w:val="00A30EC4"/>
    <w:rsid w:val="00A33AC2"/>
    <w:rsid w:val="00A37C82"/>
    <w:rsid w:val="00A501C9"/>
    <w:rsid w:val="00A545D7"/>
    <w:rsid w:val="00A57503"/>
    <w:rsid w:val="00A63AE3"/>
    <w:rsid w:val="00A646D6"/>
    <w:rsid w:val="00A67F5B"/>
    <w:rsid w:val="00A922CD"/>
    <w:rsid w:val="00A93F98"/>
    <w:rsid w:val="00AA1E61"/>
    <w:rsid w:val="00AA7031"/>
    <w:rsid w:val="00AD05FE"/>
    <w:rsid w:val="00AD2E03"/>
    <w:rsid w:val="00AE5AFE"/>
    <w:rsid w:val="00AE7DCC"/>
    <w:rsid w:val="00AF7648"/>
    <w:rsid w:val="00B0582A"/>
    <w:rsid w:val="00B10B41"/>
    <w:rsid w:val="00B213FB"/>
    <w:rsid w:val="00B220DC"/>
    <w:rsid w:val="00B264E4"/>
    <w:rsid w:val="00B461E9"/>
    <w:rsid w:val="00B67503"/>
    <w:rsid w:val="00B74F91"/>
    <w:rsid w:val="00B95637"/>
    <w:rsid w:val="00BD0020"/>
    <w:rsid w:val="00BD166E"/>
    <w:rsid w:val="00BD3A56"/>
    <w:rsid w:val="00BD7AE0"/>
    <w:rsid w:val="00BF0A6B"/>
    <w:rsid w:val="00BF14A0"/>
    <w:rsid w:val="00C0234B"/>
    <w:rsid w:val="00C02796"/>
    <w:rsid w:val="00C121EB"/>
    <w:rsid w:val="00C17551"/>
    <w:rsid w:val="00C34C5B"/>
    <w:rsid w:val="00C34E07"/>
    <w:rsid w:val="00C46A03"/>
    <w:rsid w:val="00C57B7C"/>
    <w:rsid w:val="00C60E7A"/>
    <w:rsid w:val="00C736D7"/>
    <w:rsid w:val="00CA7C2E"/>
    <w:rsid w:val="00CD1779"/>
    <w:rsid w:val="00CF12CF"/>
    <w:rsid w:val="00D27D9C"/>
    <w:rsid w:val="00D30068"/>
    <w:rsid w:val="00D40833"/>
    <w:rsid w:val="00D74B31"/>
    <w:rsid w:val="00D801E8"/>
    <w:rsid w:val="00D83852"/>
    <w:rsid w:val="00DA3D75"/>
    <w:rsid w:val="00DC46F1"/>
    <w:rsid w:val="00DD72E7"/>
    <w:rsid w:val="00DD7743"/>
    <w:rsid w:val="00DE22A8"/>
    <w:rsid w:val="00DF6D88"/>
    <w:rsid w:val="00E06DBE"/>
    <w:rsid w:val="00E34045"/>
    <w:rsid w:val="00E36D82"/>
    <w:rsid w:val="00E416F0"/>
    <w:rsid w:val="00E65B88"/>
    <w:rsid w:val="00E806DB"/>
    <w:rsid w:val="00E849B4"/>
    <w:rsid w:val="00EA085E"/>
    <w:rsid w:val="00EA3FCD"/>
    <w:rsid w:val="00EA5678"/>
    <w:rsid w:val="00EA61F0"/>
    <w:rsid w:val="00EE4A12"/>
    <w:rsid w:val="00EF236F"/>
    <w:rsid w:val="00F11898"/>
    <w:rsid w:val="00F141A7"/>
    <w:rsid w:val="00F33524"/>
    <w:rsid w:val="00F56EDC"/>
    <w:rsid w:val="00F8502B"/>
    <w:rsid w:val="00F91A02"/>
    <w:rsid w:val="00FA2E59"/>
    <w:rsid w:val="00FA44F3"/>
    <w:rsid w:val="00FB1611"/>
    <w:rsid w:val="00FC41D0"/>
    <w:rsid w:val="00FD03E3"/>
    <w:rsid w:val="00FD2486"/>
    <w:rsid w:val="00FF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CCBC"/>
  <w15:chartTrackingRefBased/>
  <w15:docId w15:val="{C1AA7E8D-92A6-3544-A7AF-A6F13FBB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C8A"/>
  </w:style>
  <w:style w:type="paragraph" w:styleId="Heading1">
    <w:name w:val="heading 1"/>
    <w:basedOn w:val="Normal"/>
    <w:next w:val="Normal"/>
    <w:link w:val="Heading1Char"/>
    <w:uiPriority w:val="9"/>
    <w:qFormat/>
    <w:rsid w:val="005010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4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206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48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489"/>
  </w:style>
  <w:style w:type="character" w:customStyle="1" w:styleId="Heading3Char">
    <w:name w:val="Heading 3 Char"/>
    <w:basedOn w:val="DefaultParagraphFont"/>
    <w:link w:val="Heading3"/>
    <w:uiPriority w:val="9"/>
    <w:rsid w:val="0092206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34C5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C34C5B"/>
    <w:pPr>
      <w:spacing w:before="120"/>
    </w:pPr>
    <w:rPr>
      <w:b/>
      <w:bCs/>
      <w:i/>
      <w:iCs/>
    </w:rPr>
  </w:style>
  <w:style w:type="paragraph" w:styleId="TOC2">
    <w:name w:val="toc 2"/>
    <w:basedOn w:val="Normal"/>
    <w:next w:val="Normal"/>
    <w:autoRedefine/>
    <w:uiPriority w:val="39"/>
    <w:unhideWhenUsed/>
    <w:rsid w:val="00C34C5B"/>
    <w:pPr>
      <w:spacing w:before="120"/>
      <w:ind w:left="240"/>
    </w:pPr>
    <w:rPr>
      <w:b/>
      <w:bCs/>
      <w:sz w:val="22"/>
      <w:szCs w:val="22"/>
    </w:rPr>
  </w:style>
  <w:style w:type="paragraph" w:styleId="TOC3">
    <w:name w:val="toc 3"/>
    <w:basedOn w:val="Normal"/>
    <w:next w:val="Normal"/>
    <w:autoRedefine/>
    <w:uiPriority w:val="39"/>
    <w:unhideWhenUsed/>
    <w:rsid w:val="00C34C5B"/>
    <w:pPr>
      <w:ind w:left="480"/>
    </w:pPr>
    <w:rPr>
      <w:sz w:val="20"/>
      <w:szCs w:val="20"/>
    </w:rPr>
  </w:style>
  <w:style w:type="character" w:styleId="Hyperlink">
    <w:name w:val="Hyperlink"/>
    <w:basedOn w:val="DefaultParagraphFont"/>
    <w:uiPriority w:val="99"/>
    <w:unhideWhenUsed/>
    <w:rsid w:val="00C34C5B"/>
    <w:rPr>
      <w:color w:val="0563C1" w:themeColor="hyperlink"/>
      <w:u w:val="single"/>
    </w:rPr>
  </w:style>
  <w:style w:type="paragraph" w:styleId="TOC4">
    <w:name w:val="toc 4"/>
    <w:basedOn w:val="Normal"/>
    <w:next w:val="Normal"/>
    <w:autoRedefine/>
    <w:uiPriority w:val="39"/>
    <w:semiHidden/>
    <w:unhideWhenUsed/>
    <w:rsid w:val="00C34C5B"/>
    <w:pPr>
      <w:ind w:left="720"/>
    </w:pPr>
    <w:rPr>
      <w:sz w:val="20"/>
      <w:szCs w:val="20"/>
    </w:rPr>
  </w:style>
  <w:style w:type="paragraph" w:styleId="TOC5">
    <w:name w:val="toc 5"/>
    <w:basedOn w:val="Normal"/>
    <w:next w:val="Normal"/>
    <w:autoRedefine/>
    <w:uiPriority w:val="39"/>
    <w:semiHidden/>
    <w:unhideWhenUsed/>
    <w:rsid w:val="00C34C5B"/>
    <w:pPr>
      <w:ind w:left="960"/>
    </w:pPr>
    <w:rPr>
      <w:sz w:val="20"/>
      <w:szCs w:val="20"/>
    </w:rPr>
  </w:style>
  <w:style w:type="paragraph" w:styleId="TOC6">
    <w:name w:val="toc 6"/>
    <w:basedOn w:val="Normal"/>
    <w:next w:val="Normal"/>
    <w:autoRedefine/>
    <w:uiPriority w:val="39"/>
    <w:semiHidden/>
    <w:unhideWhenUsed/>
    <w:rsid w:val="00C34C5B"/>
    <w:pPr>
      <w:ind w:left="1200"/>
    </w:pPr>
    <w:rPr>
      <w:sz w:val="20"/>
      <w:szCs w:val="20"/>
    </w:rPr>
  </w:style>
  <w:style w:type="paragraph" w:styleId="TOC7">
    <w:name w:val="toc 7"/>
    <w:basedOn w:val="Normal"/>
    <w:next w:val="Normal"/>
    <w:autoRedefine/>
    <w:uiPriority w:val="39"/>
    <w:semiHidden/>
    <w:unhideWhenUsed/>
    <w:rsid w:val="00C34C5B"/>
    <w:pPr>
      <w:ind w:left="1440"/>
    </w:pPr>
    <w:rPr>
      <w:sz w:val="20"/>
      <w:szCs w:val="20"/>
    </w:rPr>
  </w:style>
  <w:style w:type="paragraph" w:styleId="TOC8">
    <w:name w:val="toc 8"/>
    <w:basedOn w:val="Normal"/>
    <w:next w:val="Normal"/>
    <w:autoRedefine/>
    <w:uiPriority w:val="39"/>
    <w:semiHidden/>
    <w:unhideWhenUsed/>
    <w:rsid w:val="00C34C5B"/>
    <w:pPr>
      <w:ind w:left="1680"/>
    </w:pPr>
    <w:rPr>
      <w:sz w:val="20"/>
      <w:szCs w:val="20"/>
    </w:rPr>
  </w:style>
  <w:style w:type="paragraph" w:styleId="TOC9">
    <w:name w:val="toc 9"/>
    <w:basedOn w:val="Normal"/>
    <w:next w:val="Normal"/>
    <w:autoRedefine/>
    <w:uiPriority w:val="39"/>
    <w:semiHidden/>
    <w:unhideWhenUsed/>
    <w:rsid w:val="00C34C5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332D-BBD6-7B47-B8C3-36D676B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20</Pages>
  <Words>5953</Words>
  <Characters>33934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127</cp:revision>
  <dcterms:created xsi:type="dcterms:W3CDTF">2021-06-25T05:28:00Z</dcterms:created>
  <dcterms:modified xsi:type="dcterms:W3CDTF">2021-09-07T02:17:00Z</dcterms:modified>
</cp:coreProperties>
</file>