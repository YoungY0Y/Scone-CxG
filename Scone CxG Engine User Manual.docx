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1C238" w14:textId="77777777" w:rsidR="0068507B" w:rsidRDefault="0068507B" w:rsidP="0068507B">
      <w:pPr>
        <w:jc w:val="center"/>
        <w:rPr>
          <w:b/>
          <w:bCs/>
          <w:sz w:val="40"/>
          <w:szCs w:val="40"/>
        </w:rPr>
      </w:pPr>
    </w:p>
    <w:p w14:paraId="401CA643" w14:textId="77777777" w:rsidR="0068507B" w:rsidRDefault="0068507B" w:rsidP="0068507B">
      <w:pPr>
        <w:jc w:val="center"/>
        <w:rPr>
          <w:b/>
          <w:bCs/>
          <w:sz w:val="40"/>
          <w:szCs w:val="40"/>
        </w:rPr>
      </w:pPr>
    </w:p>
    <w:p w14:paraId="2F09A33B" w14:textId="77777777" w:rsidR="0068507B" w:rsidRDefault="0068507B" w:rsidP="0068507B">
      <w:pPr>
        <w:jc w:val="center"/>
        <w:rPr>
          <w:b/>
          <w:bCs/>
          <w:sz w:val="40"/>
          <w:szCs w:val="40"/>
        </w:rPr>
      </w:pPr>
    </w:p>
    <w:p w14:paraId="4F6C4209" w14:textId="77777777" w:rsidR="0068507B" w:rsidRDefault="0068507B" w:rsidP="0068507B">
      <w:pPr>
        <w:jc w:val="center"/>
        <w:rPr>
          <w:b/>
          <w:bCs/>
          <w:sz w:val="40"/>
          <w:szCs w:val="40"/>
        </w:rPr>
      </w:pPr>
    </w:p>
    <w:p w14:paraId="154571A7" w14:textId="77777777" w:rsidR="0068507B" w:rsidRDefault="0068507B" w:rsidP="0068507B">
      <w:pPr>
        <w:jc w:val="center"/>
        <w:rPr>
          <w:b/>
          <w:bCs/>
          <w:sz w:val="40"/>
          <w:szCs w:val="40"/>
        </w:rPr>
      </w:pPr>
    </w:p>
    <w:p w14:paraId="58F6A0DF" w14:textId="77777777" w:rsidR="0068507B" w:rsidRDefault="0068507B" w:rsidP="0068507B">
      <w:pPr>
        <w:jc w:val="center"/>
        <w:rPr>
          <w:b/>
          <w:bCs/>
          <w:sz w:val="40"/>
          <w:szCs w:val="40"/>
        </w:rPr>
      </w:pPr>
    </w:p>
    <w:p w14:paraId="26AF92AE" w14:textId="77777777" w:rsidR="0068507B" w:rsidRDefault="0068507B" w:rsidP="0068507B">
      <w:pPr>
        <w:jc w:val="center"/>
        <w:rPr>
          <w:b/>
          <w:bCs/>
          <w:sz w:val="40"/>
          <w:szCs w:val="40"/>
        </w:rPr>
      </w:pPr>
    </w:p>
    <w:p w14:paraId="29192105" w14:textId="77777777" w:rsidR="0068507B" w:rsidRDefault="0068507B" w:rsidP="0068507B">
      <w:pPr>
        <w:jc w:val="center"/>
        <w:rPr>
          <w:b/>
          <w:bCs/>
          <w:sz w:val="40"/>
          <w:szCs w:val="40"/>
        </w:rPr>
      </w:pPr>
    </w:p>
    <w:p w14:paraId="646BC222" w14:textId="77777777" w:rsidR="0068507B" w:rsidRDefault="0068507B" w:rsidP="0068507B">
      <w:pPr>
        <w:jc w:val="center"/>
        <w:rPr>
          <w:b/>
          <w:bCs/>
          <w:sz w:val="40"/>
          <w:szCs w:val="40"/>
        </w:rPr>
      </w:pPr>
    </w:p>
    <w:p w14:paraId="4F3CF0EC" w14:textId="77777777" w:rsidR="00500606" w:rsidRDefault="0068507B" w:rsidP="0068507B">
      <w:pPr>
        <w:jc w:val="center"/>
        <w:rPr>
          <w:b/>
          <w:bCs/>
          <w:sz w:val="40"/>
          <w:szCs w:val="40"/>
        </w:rPr>
      </w:pPr>
      <w:r w:rsidRPr="0068507B">
        <w:rPr>
          <w:b/>
          <w:bCs/>
          <w:sz w:val="40"/>
          <w:szCs w:val="40"/>
        </w:rPr>
        <w:t xml:space="preserve">Scone Construction Grammar Engine </w:t>
      </w:r>
    </w:p>
    <w:p w14:paraId="7911EA16" w14:textId="465BEA6B" w:rsidR="00D971AB" w:rsidRDefault="0068507B" w:rsidP="0068507B">
      <w:pPr>
        <w:jc w:val="center"/>
        <w:rPr>
          <w:b/>
          <w:bCs/>
          <w:sz w:val="40"/>
          <w:szCs w:val="40"/>
        </w:rPr>
      </w:pPr>
      <w:r w:rsidRPr="0068507B">
        <w:rPr>
          <w:b/>
          <w:bCs/>
          <w:sz w:val="40"/>
          <w:szCs w:val="40"/>
        </w:rPr>
        <w:t>User Manual</w:t>
      </w:r>
    </w:p>
    <w:p w14:paraId="7391DAA7" w14:textId="2B6A5697" w:rsidR="0068507B" w:rsidRDefault="0068507B" w:rsidP="0068507B">
      <w:pPr>
        <w:tabs>
          <w:tab w:val="left" w:pos="3065"/>
        </w:tabs>
        <w:rPr>
          <w:sz w:val="40"/>
          <w:szCs w:val="40"/>
        </w:rPr>
      </w:pPr>
      <w:r>
        <w:rPr>
          <w:sz w:val="40"/>
          <w:szCs w:val="40"/>
        </w:rPr>
        <w:tab/>
      </w:r>
    </w:p>
    <w:p w14:paraId="2988A13E" w14:textId="3795F3B6" w:rsidR="0068507B" w:rsidRDefault="0068507B" w:rsidP="0068507B">
      <w:pPr>
        <w:tabs>
          <w:tab w:val="left" w:pos="3065"/>
        </w:tabs>
        <w:jc w:val="center"/>
        <w:rPr>
          <w:sz w:val="32"/>
          <w:szCs w:val="32"/>
        </w:rPr>
      </w:pPr>
      <w:r>
        <w:rPr>
          <w:sz w:val="32"/>
          <w:szCs w:val="32"/>
        </w:rPr>
        <w:t xml:space="preserve">Yang </w:t>
      </w:r>
      <w:proofErr w:type="spellStart"/>
      <w:r>
        <w:rPr>
          <w:sz w:val="32"/>
          <w:szCs w:val="32"/>
        </w:rPr>
        <w:t>Yang</w:t>
      </w:r>
      <w:proofErr w:type="spellEnd"/>
    </w:p>
    <w:p w14:paraId="72A137FA" w14:textId="4FD2B39B" w:rsidR="0068507B" w:rsidRDefault="0068507B" w:rsidP="0068507B">
      <w:pPr>
        <w:tabs>
          <w:tab w:val="left" w:pos="3065"/>
        </w:tabs>
        <w:jc w:val="center"/>
        <w:rPr>
          <w:sz w:val="32"/>
          <w:szCs w:val="32"/>
        </w:rPr>
      </w:pPr>
      <w:r>
        <w:rPr>
          <w:sz w:val="32"/>
          <w:szCs w:val="32"/>
        </w:rPr>
        <w:t>Advisor: Professor Scott E. Fahlman</w:t>
      </w:r>
    </w:p>
    <w:p w14:paraId="1B5D9733" w14:textId="77777777" w:rsidR="00500606" w:rsidRDefault="00500606" w:rsidP="00500606">
      <w:pPr>
        <w:tabs>
          <w:tab w:val="left" w:pos="3065"/>
        </w:tabs>
        <w:jc w:val="center"/>
        <w:rPr>
          <w:sz w:val="32"/>
          <w:szCs w:val="32"/>
        </w:rPr>
      </w:pPr>
      <w:r>
        <w:rPr>
          <w:sz w:val="32"/>
          <w:szCs w:val="32"/>
        </w:rPr>
        <w:t>Carnegie Mellon University</w:t>
      </w:r>
    </w:p>
    <w:p w14:paraId="61413020" w14:textId="3381F33F" w:rsidR="00500606" w:rsidRPr="00500606" w:rsidRDefault="00500606" w:rsidP="00500606">
      <w:pPr>
        <w:rPr>
          <w:sz w:val="32"/>
          <w:szCs w:val="32"/>
        </w:rPr>
      </w:pPr>
    </w:p>
    <w:p w14:paraId="5F5BBD18" w14:textId="5D722C1E" w:rsidR="00500606" w:rsidRPr="00500606" w:rsidRDefault="00500606" w:rsidP="00500606">
      <w:pPr>
        <w:rPr>
          <w:sz w:val="32"/>
          <w:szCs w:val="32"/>
        </w:rPr>
      </w:pPr>
    </w:p>
    <w:p w14:paraId="0013520B" w14:textId="003F2CFE" w:rsidR="00500606" w:rsidRPr="00500606" w:rsidRDefault="00500606" w:rsidP="00500606">
      <w:pPr>
        <w:rPr>
          <w:sz w:val="32"/>
          <w:szCs w:val="32"/>
        </w:rPr>
      </w:pPr>
    </w:p>
    <w:p w14:paraId="12ADBA35" w14:textId="2DCD51A6" w:rsidR="00500606" w:rsidRPr="00500606" w:rsidRDefault="00500606" w:rsidP="00500606">
      <w:pPr>
        <w:rPr>
          <w:sz w:val="32"/>
          <w:szCs w:val="32"/>
        </w:rPr>
      </w:pPr>
    </w:p>
    <w:p w14:paraId="38C21C48" w14:textId="09C3BADE" w:rsidR="00500606" w:rsidRPr="00500606" w:rsidRDefault="00500606" w:rsidP="00500606">
      <w:pPr>
        <w:rPr>
          <w:sz w:val="32"/>
          <w:szCs w:val="32"/>
        </w:rPr>
      </w:pPr>
    </w:p>
    <w:p w14:paraId="34E49FC8" w14:textId="41D279EC" w:rsidR="00500606" w:rsidRPr="00500606" w:rsidRDefault="00500606" w:rsidP="00500606">
      <w:pPr>
        <w:rPr>
          <w:sz w:val="32"/>
          <w:szCs w:val="32"/>
        </w:rPr>
      </w:pPr>
    </w:p>
    <w:p w14:paraId="429C2A67" w14:textId="7C1378D2" w:rsidR="00500606" w:rsidRPr="00500606" w:rsidRDefault="00500606" w:rsidP="00500606">
      <w:pPr>
        <w:rPr>
          <w:sz w:val="32"/>
          <w:szCs w:val="32"/>
        </w:rPr>
      </w:pPr>
    </w:p>
    <w:p w14:paraId="120F1477" w14:textId="6790DC97" w:rsidR="00500606" w:rsidRPr="00500606" w:rsidRDefault="00500606" w:rsidP="00500606">
      <w:pPr>
        <w:rPr>
          <w:sz w:val="32"/>
          <w:szCs w:val="32"/>
        </w:rPr>
      </w:pPr>
    </w:p>
    <w:p w14:paraId="3B6B7202" w14:textId="240198CF" w:rsidR="00500606" w:rsidRPr="00500606" w:rsidRDefault="00500606" w:rsidP="00500606">
      <w:pPr>
        <w:rPr>
          <w:sz w:val="32"/>
          <w:szCs w:val="32"/>
        </w:rPr>
      </w:pPr>
    </w:p>
    <w:p w14:paraId="6C500E1F" w14:textId="563A9BB2" w:rsidR="00500606" w:rsidRPr="00500606" w:rsidRDefault="00500606" w:rsidP="00500606">
      <w:pPr>
        <w:rPr>
          <w:sz w:val="32"/>
          <w:szCs w:val="32"/>
        </w:rPr>
      </w:pPr>
    </w:p>
    <w:p w14:paraId="2173CCD0" w14:textId="72851689" w:rsidR="00500606" w:rsidRPr="00500606" w:rsidRDefault="00500606" w:rsidP="00500606">
      <w:pPr>
        <w:rPr>
          <w:sz w:val="32"/>
          <w:szCs w:val="32"/>
        </w:rPr>
      </w:pPr>
    </w:p>
    <w:p w14:paraId="76BE70D7" w14:textId="02FBD7AE" w:rsidR="00500606" w:rsidRPr="00500606" w:rsidRDefault="00500606" w:rsidP="00500606">
      <w:pPr>
        <w:rPr>
          <w:sz w:val="32"/>
          <w:szCs w:val="32"/>
        </w:rPr>
      </w:pPr>
    </w:p>
    <w:p w14:paraId="128DCD29" w14:textId="6504520C" w:rsidR="00500606" w:rsidRPr="00500606" w:rsidRDefault="00500606" w:rsidP="00500606">
      <w:pPr>
        <w:rPr>
          <w:sz w:val="32"/>
          <w:szCs w:val="32"/>
        </w:rPr>
      </w:pPr>
    </w:p>
    <w:p w14:paraId="71CC7105" w14:textId="4B18C4C7" w:rsidR="00500606" w:rsidRPr="00500606" w:rsidRDefault="00500606" w:rsidP="00500606">
      <w:pPr>
        <w:rPr>
          <w:sz w:val="32"/>
          <w:szCs w:val="32"/>
        </w:rPr>
      </w:pPr>
    </w:p>
    <w:p w14:paraId="1041D8CB" w14:textId="492696B2" w:rsidR="00500606" w:rsidRPr="00500606" w:rsidRDefault="00500606" w:rsidP="00500606">
      <w:pPr>
        <w:rPr>
          <w:sz w:val="32"/>
          <w:szCs w:val="32"/>
        </w:rPr>
      </w:pPr>
    </w:p>
    <w:sdt>
      <w:sdtPr>
        <w:id w:val="-563103430"/>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1D5349AF" w14:textId="061AF61B" w:rsidR="00401069" w:rsidRDefault="00401069">
          <w:pPr>
            <w:pStyle w:val="TOCHeading"/>
          </w:pPr>
          <w:r>
            <w:t>Table of Contents</w:t>
          </w:r>
        </w:p>
        <w:p w14:paraId="520A816D" w14:textId="5D1D91C1" w:rsidR="00401069" w:rsidRDefault="00401069">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5472229" w:history="1">
            <w:r w:rsidRPr="009C118F">
              <w:rPr>
                <w:rStyle w:val="Hyperlink"/>
                <w:noProof/>
              </w:rPr>
              <w:t>Overview</w:t>
            </w:r>
            <w:r>
              <w:rPr>
                <w:noProof/>
                <w:webHidden/>
              </w:rPr>
              <w:tab/>
            </w:r>
            <w:r>
              <w:rPr>
                <w:noProof/>
                <w:webHidden/>
              </w:rPr>
              <w:fldChar w:fldCharType="begin"/>
            </w:r>
            <w:r>
              <w:rPr>
                <w:noProof/>
                <w:webHidden/>
              </w:rPr>
              <w:instrText xml:space="preserve"> PAGEREF _Toc75472229 \h </w:instrText>
            </w:r>
            <w:r>
              <w:rPr>
                <w:noProof/>
                <w:webHidden/>
              </w:rPr>
            </w:r>
            <w:r>
              <w:rPr>
                <w:noProof/>
                <w:webHidden/>
              </w:rPr>
              <w:fldChar w:fldCharType="separate"/>
            </w:r>
            <w:r>
              <w:rPr>
                <w:noProof/>
                <w:webHidden/>
              </w:rPr>
              <w:t>3</w:t>
            </w:r>
            <w:r>
              <w:rPr>
                <w:noProof/>
                <w:webHidden/>
              </w:rPr>
              <w:fldChar w:fldCharType="end"/>
            </w:r>
          </w:hyperlink>
        </w:p>
        <w:p w14:paraId="78141460" w14:textId="042F0420" w:rsidR="00401069" w:rsidRDefault="00401069">
          <w:pPr>
            <w:pStyle w:val="TOC1"/>
            <w:tabs>
              <w:tab w:val="right" w:leader="dot" w:pos="9350"/>
            </w:tabs>
            <w:rPr>
              <w:noProof/>
            </w:rPr>
          </w:pPr>
          <w:hyperlink w:anchor="_Toc75472230" w:history="1">
            <w:r w:rsidRPr="009C118F">
              <w:rPr>
                <w:rStyle w:val="Hyperlink"/>
                <w:noProof/>
              </w:rPr>
              <w:t>Running Scone CxG Engine</w:t>
            </w:r>
            <w:r>
              <w:rPr>
                <w:noProof/>
                <w:webHidden/>
              </w:rPr>
              <w:tab/>
            </w:r>
            <w:r>
              <w:rPr>
                <w:noProof/>
                <w:webHidden/>
              </w:rPr>
              <w:fldChar w:fldCharType="begin"/>
            </w:r>
            <w:r>
              <w:rPr>
                <w:noProof/>
                <w:webHidden/>
              </w:rPr>
              <w:instrText xml:space="preserve"> PAGEREF _Toc75472230 \h </w:instrText>
            </w:r>
            <w:r>
              <w:rPr>
                <w:noProof/>
                <w:webHidden/>
              </w:rPr>
            </w:r>
            <w:r>
              <w:rPr>
                <w:noProof/>
                <w:webHidden/>
              </w:rPr>
              <w:fldChar w:fldCharType="separate"/>
            </w:r>
            <w:r>
              <w:rPr>
                <w:noProof/>
                <w:webHidden/>
              </w:rPr>
              <w:t>3</w:t>
            </w:r>
            <w:r>
              <w:rPr>
                <w:noProof/>
                <w:webHidden/>
              </w:rPr>
              <w:fldChar w:fldCharType="end"/>
            </w:r>
          </w:hyperlink>
        </w:p>
        <w:p w14:paraId="355EA8A7" w14:textId="1F8FE5F0" w:rsidR="00401069" w:rsidRDefault="00401069">
          <w:pPr>
            <w:pStyle w:val="TOC1"/>
            <w:tabs>
              <w:tab w:val="right" w:leader="dot" w:pos="9350"/>
            </w:tabs>
            <w:rPr>
              <w:noProof/>
            </w:rPr>
          </w:pPr>
          <w:hyperlink w:anchor="_Toc75472231" w:history="1">
            <w:r w:rsidRPr="009C118F">
              <w:rPr>
                <w:rStyle w:val="Hyperlink"/>
                <w:noProof/>
              </w:rPr>
              <w:t>Adding New Constructions</w:t>
            </w:r>
            <w:r>
              <w:rPr>
                <w:noProof/>
                <w:webHidden/>
              </w:rPr>
              <w:tab/>
            </w:r>
            <w:r>
              <w:rPr>
                <w:noProof/>
                <w:webHidden/>
              </w:rPr>
              <w:fldChar w:fldCharType="begin"/>
            </w:r>
            <w:r>
              <w:rPr>
                <w:noProof/>
                <w:webHidden/>
              </w:rPr>
              <w:instrText xml:space="preserve"> PAGEREF _Toc75472231 \h </w:instrText>
            </w:r>
            <w:r>
              <w:rPr>
                <w:noProof/>
                <w:webHidden/>
              </w:rPr>
            </w:r>
            <w:r>
              <w:rPr>
                <w:noProof/>
                <w:webHidden/>
              </w:rPr>
              <w:fldChar w:fldCharType="separate"/>
            </w:r>
            <w:r>
              <w:rPr>
                <w:noProof/>
                <w:webHidden/>
              </w:rPr>
              <w:t>3</w:t>
            </w:r>
            <w:r>
              <w:rPr>
                <w:noProof/>
                <w:webHidden/>
              </w:rPr>
              <w:fldChar w:fldCharType="end"/>
            </w:r>
          </w:hyperlink>
        </w:p>
        <w:p w14:paraId="0B78D93A" w14:textId="15BB9247" w:rsidR="00401069" w:rsidRDefault="00401069">
          <w:pPr>
            <w:pStyle w:val="TOC1"/>
            <w:tabs>
              <w:tab w:val="right" w:leader="dot" w:pos="9350"/>
            </w:tabs>
            <w:rPr>
              <w:noProof/>
            </w:rPr>
          </w:pPr>
          <w:hyperlink w:anchor="_Toc75472232" w:history="1">
            <w:r w:rsidRPr="009C118F">
              <w:rPr>
                <w:rStyle w:val="Hyperlink"/>
                <w:noProof/>
              </w:rPr>
              <w:t>Construction Matcher and Constructor</w:t>
            </w:r>
            <w:r>
              <w:rPr>
                <w:noProof/>
                <w:webHidden/>
              </w:rPr>
              <w:tab/>
            </w:r>
            <w:r>
              <w:rPr>
                <w:noProof/>
                <w:webHidden/>
              </w:rPr>
              <w:fldChar w:fldCharType="begin"/>
            </w:r>
            <w:r>
              <w:rPr>
                <w:noProof/>
                <w:webHidden/>
              </w:rPr>
              <w:instrText xml:space="preserve"> PAGEREF _Toc75472232 \h </w:instrText>
            </w:r>
            <w:r>
              <w:rPr>
                <w:noProof/>
                <w:webHidden/>
              </w:rPr>
            </w:r>
            <w:r>
              <w:rPr>
                <w:noProof/>
                <w:webHidden/>
              </w:rPr>
              <w:fldChar w:fldCharType="separate"/>
            </w:r>
            <w:r>
              <w:rPr>
                <w:noProof/>
                <w:webHidden/>
              </w:rPr>
              <w:t>6</w:t>
            </w:r>
            <w:r>
              <w:rPr>
                <w:noProof/>
                <w:webHidden/>
              </w:rPr>
              <w:fldChar w:fldCharType="end"/>
            </w:r>
          </w:hyperlink>
        </w:p>
        <w:p w14:paraId="36322F48" w14:textId="4C0187FC" w:rsidR="00401069" w:rsidRDefault="00401069">
          <w:pPr>
            <w:pStyle w:val="TOC1"/>
            <w:tabs>
              <w:tab w:val="right" w:leader="dot" w:pos="9350"/>
            </w:tabs>
            <w:rPr>
              <w:noProof/>
            </w:rPr>
          </w:pPr>
          <w:hyperlink w:anchor="_Toc75472233" w:history="1">
            <w:r w:rsidRPr="009C118F">
              <w:rPr>
                <w:rStyle w:val="Hyperlink"/>
                <w:noProof/>
              </w:rPr>
              <w:t>Core NLU Engine</w:t>
            </w:r>
            <w:r>
              <w:rPr>
                <w:noProof/>
                <w:webHidden/>
              </w:rPr>
              <w:tab/>
            </w:r>
            <w:r>
              <w:rPr>
                <w:noProof/>
                <w:webHidden/>
              </w:rPr>
              <w:fldChar w:fldCharType="begin"/>
            </w:r>
            <w:r>
              <w:rPr>
                <w:noProof/>
                <w:webHidden/>
              </w:rPr>
              <w:instrText xml:space="preserve"> PAGEREF _Toc75472233 \h </w:instrText>
            </w:r>
            <w:r>
              <w:rPr>
                <w:noProof/>
                <w:webHidden/>
              </w:rPr>
            </w:r>
            <w:r>
              <w:rPr>
                <w:noProof/>
                <w:webHidden/>
              </w:rPr>
              <w:fldChar w:fldCharType="separate"/>
            </w:r>
            <w:r>
              <w:rPr>
                <w:noProof/>
                <w:webHidden/>
              </w:rPr>
              <w:t>6</w:t>
            </w:r>
            <w:r>
              <w:rPr>
                <w:noProof/>
                <w:webHidden/>
              </w:rPr>
              <w:fldChar w:fldCharType="end"/>
            </w:r>
          </w:hyperlink>
        </w:p>
        <w:p w14:paraId="1F3E85C2" w14:textId="71CAA4A3" w:rsidR="00401069" w:rsidRDefault="00401069">
          <w:r>
            <w:rPr>
              <w:b/>
              <w:bCs/>
              <w:noProof/>
            </w:rPr>
            <w:fldChar w:fldCharType="end"/>
          </w:r>
        </w:p>
      </w:sdtContent>
    </w:sdt>
    <w:p w14:paraId="63D7DA3A" w14:textId="289357CD" w:rsidR="00F87EEB" w:rsidRDefault="00F87EEB" w:rsidP="00500606">
      <w:pPr>
        <w:pStyle w:val="Heading1"/>
      </w:pPr>
    </w:p>
    <w:p w14:paraId="379C0BF8" w14:textId="78840148" w:rsidR="00401069" w:rsidRDefault="00401069" w:rsidP="00401069"/>
    <w:p w14:paraId="7B321F57" w14:textId="4CE933EE" w:rsidR="00401069" w:rsidRDefault="00401069" w:rsidP="00401069"/>
    <w:p w14:paraId="297A1DE2" w14:textId="4CD93A92" w:rsidR="00401069" w:rsidRDefault="00401069" w:rsidP="00401069"/>
    <w:p w14:paraId="44A8DA37" w14:textId="1CC84E65" w:rsidR="00401069" w:rsidRDefault="00401069" w:rsidP="00401069"/>
    <w:p w14:paraId="4B742712" w14:textId="420BC816" w:rsidR="00401069" w:rsidRDefault="00401069" w:rsidP="00401069"/>
    <w:p w14:paraId="5907D912" w14:textId="1D1F62A8" w:rsidR="00401069" w:rsidRDefault="00401069" w:rsidP="00401069"/>
    <w:p w14:paraId="581875B6" w14:textId="3D68A72D" w:rsidR="00401069" w:rsidRDefault="00401069" w:rsidP="00401069"/>
    <w:p w14:paraId="72E23DF0" w14:textId="6C6F2329" w:rsidR="00401069" w:rsidRDefault="00401069" w:rsidP="00401069"/>
    <w:p w14:paraId="7EA4C936" w14:textId="12C81D6C" w:rsidR="00401069" w:rsidRDefault="00401069" w:rsidP="00401069"/>
    <w:p w14:paraId="221D7501" w14:textId="5F1E66C0" w:rsidR="00401069" w:rsidRDefault="00401069" w:rsidP="00401069"/>
    <w:p w14:paraId="2C58C737" w14:textId="64DF5F4C" w:rsidR="00401069" w:rsidRDefault="00401069" w:rsidP="00401069"/>
    <w:p w14:paraId="6857CA09" w14:textId="0AEEBCE6" w:rsidR="00401069" w:rsidRDefault="00401069" w:rsidP="00401069"/>
    <w:p w14:paraId="03D1802D" w14:textId="77777777" w:rsidR="00401069" w:rsidRPr="00401069" w:rsidRDefault="00401069" w:rsidP="00401069"/>
    <w:p w14:paraId="0F745412" w14:textId="77777777" w:rsidR="00F87EEB" w:rsidRDefault="00F87EEB" w:rsidP="00500606">
      <w:pPr>
        <w:pStyle w:val="Heading1"/>
      </w:pPr>
    </w:p>
    <w:p w14:paraId="6C8D45CF" w14:textId="77777777" w:rsidR="00F87EEB" w:rsidRDefault="00F87EEB" w:rsidP="00500606">
      <w:pPr>
        <w:pStyle w:val="Heading1"/>
      </w:pPr>
    </w:p>
    <w:p w14:paraId="00E2EB24" w14:textId="77777777" w:rsidR="00F87EEB" w:rsidRDefault="00F87EEB" w:rsidP="00500606">
      <w:pPr>
        <w:pStyle w:val="Heading1"/>
      </w:pPr>
    </w:p>
    <w:p w14:paraId="2D2B1F8F" w14:textId="77777777" w:rsidR="00F87EEB" w:rsidRDefault="00F87EEB" w:rsidP="00500606">
      <w:pPr>
        <w:pStyle w:val="Heading1"/>
      </w:pPr>
    </w:p>
    <w:p w14:paraId="05E095BD" w14:textId="172EEFCE" w:rsidR="00F87EEB" w:rsidRDefault="00F87EEB" w:rsidP="00500606">
      <w:pPr>
        <w:pStyle w:val="Heading1"/>
      </w:pPr>
    </w:p>
    <w:p w14:paraId="7EB260D0" w14:textId="1C39077F" w:rsidR="00401069" w:rsidRDefault="00401069" w:rsidP="00401069"/>
    <w:p w14:paraId="52E15765" w14:textId="29E2A9BD" w:rsidR="00401069" w:rsidRDefault="00401069" w:rsidP="00401069"/>
    <w:p w14:paraId="77968EA6" w14:textId="65EB7216" w:rsidR="00401069" w:rsidRDefault="00401069" w:rsidP="00401069"/>
    <w:p w14:paraId="4AEBA02D" w14:textId="4C6CBA0F" w:rsidR="00401069" w:rsidRDefault="00401069" w:rsidP="00500606">
      <w:pPr>
        <w:pStyle w:val="Heading1"/>
      </w:pPr>
      <w:bookmarkStart w:id="0" w:name="_Toc75472229"/>
    </w:p>
    <w:p w14:paraId="022AB7E1" w14:textId="77777777" w:rsidR="00401069" w:rsidRPr="00401069" w:rsidRDefault="00401069" w:rsidP="00401069"/>
    <w:p w14:paraId="018A1829" w14:textId="3CF62B65" w:rsidR="00500606" w:rsidRDefault="00500606" w:rsidP="00500606">
      <w:pPr>
        <w:pStyle w:val="Heading1"/>
      </w:pPr>
      <w:r>
        <w:lastRenderedPageBreak/>
        <w:t>Overview</w:t>
      </w:r>
      <w:bookmarkEnd w:id="0"/>
    </w:p>
    <w:p w14:paraId="702E3BE4" w14:textId="508E2C7A" w:rsidR="00EA057D" w:rsidRDefault="00EA057D" w:rsidP="00500606"/>
    <w:p w14:paraId="6EFC2A70" w14:textId="0738A383" w:rsidR="0059411A" w:rsidRDefault="00EA057D" w:rsidP="00500606">
      <w:r>
        <w:t>Construction grammar is a field of linguistics study of learning the pair of the linguistic pattern</w:t>
      </w:r>
      <w:r w:rsidR="00B14DFC">
        <w:t>s</w:t>
      </w:r>
      <w:r>
        <w:t xml:space="preserve"> and the underlying meaning.</w:t>
      </w:r>
      <w:r w:rsidR="0059411A">
        <w:t xml:space="preserve"> The study of construction grammar can be used for Natural Language Understanding AI system for the purpose of learning the actual meaning of language.</w:t>
      </w:r>
    </w:p>
    <w:p w14:paraId="71AB4701" w14:textId="4FB26C5D" w:rsidR="00500606" w:rsidRDefault="0059411A" w:rsidP="00500606">
      <w:r>
        <w:t>Scone is a knowledge-based system compris</w:t>
      </w:r>
      <w:r w:rsidR="00BC285F">
        <w:t>ed of</w:t>
      </w:r>
      <w:r>
        <w:t xml:space="preserve"> a search/inference engine and a knowledge base of common knowledge. </w:t>
      </w:r>
      <w:r w:rsidR="00B14DFC">
        <w:t xml:space="preserve">The meaning </w:t>
      </w:r>
      <w:r w:rsidR="00BC285F">
        <w:t xml:space="preserve">of language can be saved in Scone and the Scone Construction grammar engine is designed for the purpose of studying Natural Language Understanding. </w:t>
      </w:r>
    </w:p>
    <w:p w14:paraId="0AF3FD3C" w14:textId="26D55C38" w:rsidR="00BC285F" w:rsidRDefault="00BC285F" w:rsidP="00500606"/>
    <w:p w14:paraId="623FA490" w14:textId="722C3495" w:rsidR="00681545" w:rsidRDefault="00681545" w:rsidP="00500606">
      <w:r>
        <w:t>Scone Construction grammar engine provides an interface for the user to easily create new constructions. Additionally, the engine can take in raw text and use apply existing construction grammar rules to get the meaning of the text and input into the Scone knowledge base.  While words and sentences could have multiple meanings, the engine will record all possible meanings throughout the input of multiple texts and when current context does not make sense</w:t>
      </w:r>
      <w:r w:rsidR="00CA1504">
        <w:t xml:space="preserve">, the engine will look back and search for meanings that works for </w:t>
      </w:r>
      <w:r w:rsidR="009D5B63">
        <w:t>the</w:t>
      </w:r>
      <w:r w:rsidR="00CA1504">
        <w:t xml:space="preserve"> inputs. </w:t>
      </w:r>
    </w:p>
    <w:p w14:paraId="0BC13877" w14:textId="38495D87" w:rsidR="00500606" w:rsidRDefault="00500606" w:rsidP="00500606"/>
    <w:p w14:paraId="7195D989" w14:textId="57CE0158" w:rsidR="007407A3" w:rsidRDefault="007407A3" w:rsidP="007407A3">
      <w:pPr>
        <w:pStyle w:val="Heading1"/>
      </w:pPr>
      <w:bookmarkStart w:id="1" w:name="_Toc75472230"/>
      <w:r>
        <w:t xml:space="preserve">Running </w:t>
      </w:r>
      <w:r>
        <w:t>Scone</w:t>
      </w:r>
      <w:r>
        <w:t xml:space="preserve"> </w:t>
      </w:r>
      <w:proofErr w:type="spellStart"/>
      <w:r>
        <w:t>CxG</w:t>
      </w:r>
      <w:proofErr w:type="spellEnd"/>
      <w:r>
        <w:t xml:space="preserve"> Engine</w:t>
      </w:r>
      <w:bookmarkEnd w:id="1"/>
    </w:p>
    <w:p w14:paraId="15167559" w14:textId="19A08BC9" w:rsidR="007407A3" w:rsidRDefault="007407A3" w:rsidP="007407A3"/>
    <w:p w14:paraId="3F1F5731" w14:textId="447F86E9" w:rsidR="007407A3" w:rsidRDefault="007407A3" w:rsidP="007407A3">
      <w:r>
        <w:t xml:space="preserve">The user needs to put the </w:t>
      </w:r>
      <w:proofErr w:type="spellStart"/>
      <w:proofErr w:type="gramStart"/>
      <w:r>
        <w:t>dictionary.lisp</w:t>
      </w:r>
      <w:proofErr w:type="spellEnd"/>
      <w:proofErr w:type="gramEnd"/>
      <w:r>
        <w:t xml:space="preserve">, </w:t>
      </w:r>
      <w:proofErr w:type="spellStart"/>
      <w:r>
        <w:t>grammar.lisp</w:t>
      </w:r>
      <w:proofErr w:type="spellEnd"/>
      <w:r>
        <w:t xml:space="preserve">, </w:t>
      </w:r>
      <w:proofErr w:type="spellStart"/>
      <w:r>
        <w:t>matcher.lisp</w:t>
      </w:r>
      <w:proofErr w:type="spellEnd"/>
      <w:r>
        <w:t xml:space="preserve">, </w:t>
      </w:r>
      <w:proofErr w:type="spellStart"/>
      <w:r>
        <w:t>engine.lisp</w:t>
      </w:r>
      <w:proofErr w:type="spellEnd"/>
      <w:r>
        <w:t xml:space="preserve"> and </w:t>
      </w:r>
      <w:proofErr w:type="spellStart"/>
      <w:r>
        <w:t>cxgEngine-loader.lisp</w:t>
      </w:r>
      <w:proofErr w:type="spellEnd"/>
      <w:r>
        <w:t xml:space="preserve"> under the same directory of Scone. Then </w:t>
      </w:r>
      <w:r w:rsidR="0057144D">
        <w:t xml:space="preserve">change the variable </w:t>
      </w:r>
      <w:proofErr w:type="spellStart"/>
      <w:r w:rsidR="0057144D">
        <w:t>rootpath</w:t>
      </w:r>
      <w:proofErr w:type="spellEnd"/>
      <w:r w:rsidR="0057144D">
        <w:t xml:space="preserve"> in </w:t>
      </w:r>
      <w:proofErr w:type="spellStart"/>
      <w:r w:rsidR="0057144D">
        <w:t>cxgEngine-</w:t>
      </w:r>
      <w:proofErr w:type="gramStart"/>
      <w:r w:rsidR="0057144D">
        <w:t>loader.lisp</w:t>
      </w:r>
      <w:proofErr w:type="spellEnd"/>
      <w:proofErr w:type="gramEnd"/>
      <w:r w:rsidR="0057144D">
        <w:t xml:space="preserve"> to the path of the root directory of Scone.</w:t>
      </w:r>
    </w:p>
    <w:p w14:paraId="361AFD98" w14:textId="445E7D74" w:rsidR="0057144D" w:rsidRDefault="0057144D" w:rsidP="007407A3"/>
    <w:p w14:paraId="77FF9863" w14:textId="727A099F" w:rsidR="0057144D" w:rsidRPr="007407A3" w:rsidRDefault="0057144D" w:rsidP="007407A3">
      <w:r>
        <w:t xml:space="preserve">In our typical setup, start Steel Bank Common Lisp, then load the </w:t>
      </w:r>
      <w:proofErr w:type="spellStart"/>
      <w:r>
        <w:t>cxgEngine-loader.lisp</w:t>
      </w:r>
      <w:proofErr w:type="spellEnd"/>
      <w:r>
        <w:t xml:space="preserve"> file to start Scone and the </w:t>
      </w:r>
      <w:proofErr w:type="spellStart"/>
      <w:r>
        <w:t>CxG</w:t>
      </w:r>
      <w:proofErr w:type="spellEnd"/>
      <w:r>
        <w:t xml:space="preserve"> Engine.</w:t>
      </w:r>
    </w:p>
    <w:p w14:paraId="1A22F251" w14:textId="6AD06560" w:rsidR="00DF6B4B" w:rsidRDefault="00DF6B4B" w:rsidP="00DF6B4B">
      <w:pPr>
        <w:pStyle w:val="Heading1"/>
      </w:pPr>
      <w:bookmarkStart w:id="2" w:name="_Toc75472231"/>
      <w:r>
        <w:t>Add</w:t>
      </w:r>
      <w:r w:rsidR="007407A3">
        <w:t>ing</w:t>
      </w:r>
      <w:r>
        <w:t xml:space="preserve"> </w:t>
      </w:r>
      <w:r w:rsidR="007407A3">
        <w:t>N</w:t>
      </w:r>
      <w:r>
        <w:t xml:space="preserve">ew </w:t>
      </w:r>
      <w:r w:rsidR="007407A3">
        <w:t>C</w:t>
      </w:r>
      <w:r>
        <w:t>onstructions</w:t>
      </w:r>
      <w:bookmarkEnd w:id="2"/>
    </w:p>
    <w:p w14:paraId="6E6D5FE8" w14:textId="4ED010F2" w:rsidR="00500606" w:rsidRDefault="00500606" w:rsidP="00DF6B4B"/>
    <w:p w14:paraId="1F26FB3E" w14:textId="453A9709" w:rsidR="0057144D" w:rsidRPr="001433A8" w:rsidRDefault="001433A8" w:rsidP="00DF6B4B">
      <w:pPr>
        <w:rPr>
          <w:b/>
          <w:bCs/>
        </w:rPr>
      </w:pPr>
      <w:r w:rsidRPr="001433A8">
        <w:rPr>
          <w:b/>
          <w:bCs/>
        </w:rPr>
        <w:t>*constructions*</w:t>
      </w:r>
    </w:p>
    <w:p w14:paraId="7E3E9B7A" w14:textId="77777777" w:rsidR="00CC253F" w:rsidRDefault="00CC253F" w:rsidP="00CC253F">
      <w:pPr>
        <w:ind w:firstLine="720"/>
      </w:pPr>
    </w:p>
    <w:p w14:paraId="665D942D" w14:textId="5A8011FA" w:rsidR="00500606" w:rsidRDefault="001433A8" w:rsidP="00CC253F">
      <w:pPr>
        <w:ind w:firstLine="720"/>
      </w:pPr>
      <w:r>
        <w:t>A list of constructions defined and saved in the system.</w:t>
      </w:r>
    </w:p>
    <w:p w14:paraId="181D10C7" w14:textId="7E8ED7BB" w:rsidR="001433A8" w:rsidRDefault="001433A8" w:rsidP="00500606"/>
    <w:p w14:paraId="48F71FB6" w14:textId="6CEC95CC" w:rsidR="001433A8" w:rsidRPr="001433A8" w:rsidRDefault="001433A8" w:rsidP="00500606">
      <w:pPr>
        <w:rPr>
          <w:b/>
          <w:bCs/>
        </w:rPr>
      </w:pPr>
      <w:r w:rsidRPr="001433A8">
        <w:rPr>
          <w:b/>
          <w:bCs/>
        </w:rPr>
        <w:t>*</w:t>
      </w:r>
      <w:r w:rsidR="00817827" w:rsidRPr="001433A8">
        <w:rPr>
          <w:b/>
          <w:bCs/>
        </w:rPr>
        <w:t>referral</w:t>
      </w:r>
      <w:r w:rsidRPr="001433A8">
        <w:rPr>
          <w:b/>
          <w:bCs/>
        </w:rPr>
        <w:t>*</w:t>
      </w:r>
    </w:p>
    <w:p w14:paraId="1CDC1769" w14:textId="77777777" w:rsidR="00CC253F" w:rsidRDefault="00CC253F" w:rsidP="00CC253F">
      <w:pPr>
        <w:ind w:left="720"/>
      </w:pPr>
    </w:p>
    <w:p w14:paraId="2E1D4140" w14:textId="419DFA50" w:rsidR="00B159DB" w:rsidRDefault="001433A8" w:rsidP="00CC253F">
      <w:pPr>
        <w:ind w:left="720"/>
      </w:pPr>
      <w:r>
        <w:t>An association list whose key</w:t>
      </w:r>
      <w:r w:rsidR="00B159DB">
        <w:t>s</w:t>
      </w:r>
      <w:r>
        <w:t xml:space="preserve"> are Scone type elements and </w:t>
      </w:r>
      <w:r w:rsidR="00B159DB">
        <w:t xml:space="preserve">values are the individual nodes that refer to this element in previous text. </w:t>
      </w:r>
    </w:p>
    <w:p w14:paraId="64989FE9" w14:textId="77777777" w:rsidR="00CC253F" w:rsidRDefault="00CC253F" w:rsidP="00CC253F">
      <w:pPr>
        <w:ind w:left="720"/>
      </w:pPr>
    </w:p>
    <w:p w14:paraId="7A5B6300" w14:textId="428E8442" w:rsidR="00817827" w:rsidRDefault="00B159DB" w:rsidP="00CC253F">
      <w:pPr>
        <w:ind w:left="720"/>
      </w:pPr>
      <w:r>
        <w:t xml:space="preserve">For example, when the engine takes in “an elephant kicks a mouse”, it matches “an elephant” with </w:t>
      </w:r>
      <w:r w:rsidRPr="00B159DB">
        <w:rPr>
          <w:b/>
          <w:bCs/>
        </w:rPr>
        <w:t>{elephant 0-2656}</w:t>
      </w:r>
      <w:r>
        <w:t xml:space="preserve">. Then the system will add </w:t>
      </w:r>
      <w:r w:rsidRPr="00B159DB">
        <w:rPr>
          <w:b/>
          <w:bCs/>
        </w:rPr>
        <w:t>(</w:t>
      </w:r>
      <w:r>
        <w:rPr>
          <w:b/>
          <w:bCs/>
        </w:rPr>
        <w:t xml:space="preserve">list </w:t>
      </w:r>
      <w:r w:rsidRPr="00B159DB">
        <w:rPr>
          <w:b/>
          <w:bCs/>
        </w:rPr>
        <w:t>{elephant} {elephant 0-2656})</w:t>
      </w:r>
      <w:r>
        <w:rPr>
          <w:b/>
          <w:bCs/>
        </w:rPr>
        <w:t xml:space="preserve"> </w:t>
      </w:r>
      <w:r>
        <w:t xml:space="preserve">to </w:t>
      </w:r>
      <w:r w:rsidR="00817827" w:rsidRPr="001433A8">
        <w:rPr>
          <w:b/>
          <w:bCs/>
        </w:rPr>
        <w:t>*referral*</w:t>
      </w:r>
      <w:r w:rsidR="00817827">
        <w:t xml:space="preserve">. If the system takes in a new individual </w:t>
      </w:r>
      <w:r w:rsidR="00817827" w:rsidRPr="00B159DB">
        <w:rPr>
          <w:b/>
          <w:bCs/>
        </w:rPr>
        <w:t>{elephant 0-265</w:t>
      </w:r>
      <w:r w:rsidR="00817827">
        <w:rPr>
          <w:b/>
          <w:bCs/>
        </w:rPr>
        <w:t>7</w:t>
      </w:r>
      <w:r w:rsidR="00817827" w:rsidRPr="00B159DB">
        <w:rPr>
          <w:b/>
          <w:bCs/>
        </w:rPr>
        <w:t>}</w:t>
      </w:r>
      <w:r w:rsidR="00817827">
        <w:t xml:space="preserve">, then </w:t>
      </w:r>
      <w:r w:rsidR="00817827" w:rsidRPr="001433A8">
        <w:rPr>
          <w:b/>
          <w:bCs/>
        </w:rPr>
        <w:t>*referral*</w:t>
      </w:r>
      <w:r w:rsidR="00817827">
        <w:rPr>
          <w:b/>
          <w:bCs/>
        </w:rPr>
        <w:t xml:space="preserve"> </w:t>
      </w:r>
      <w:r w:rsidR="00817827">
        <w:t xml:space="preserve">will be changed to </w:t>
      </w:r>
      <w:r w:rsidR="00817827" w:rsidRPr="00B159DB">
        <w:rPr>
          <w:b/>
          <w:bCs/>
        </w:rPr>
        <w:t>(</w:t>
      </w:r>
      <w:r w:rsidR="00817827">
        <w:rPr>
          <w:b/>
          <w:bCs/>
        </w:rPr>
        <w:t xml:space="preserve">list </w:t>
      </w:r>
      <w:r w:rsidR="00817827" w:rsidRPr="00B159DB">
        <w:rPr>
          <w:b/>
          <w:bCs/>
        </w:rPr>
        <w:t>{elephant}</w:t>
      </w:r>
      <w:r w:rsidR="00817827">
        <w:rPr>
          <w:b/>
          <w:bCs/>
        </w:rPr>
        <w:t xml:space="preserve"> </w:t>
      </w:r>
      <w:r w:rsidR="00817827" w:rsidRPr="00B159DB">
        <w:rPr>
          <w:b/>
          <w:bCs/>
        </w:rPr>
        <w:t>{elephant 0-265</w:t>
      </w:r>
      <w:r w:rsidR="00817827">
        <w:rPr>
          <w:b/>
          <w:bCs/>
        </w:rPr>
        <w:t>7</w:t>
      </w:r>
      <w:r w:rsidR="00817827" w:rsidRPr="00B159DB">
        <w:rPr>
          <w:b/>
          <w:bCs/>
        </w:rPr>
        <w:t>} {elephant 0-2656})</w:t>
      </w:r>
      <w:r w:rsidR="00817827">
        <w:t>.</w:t>
      </w:r>
    </w:p>
    <w:p w14:paraId="70C4802F" w14:textId="77777777" w:rsidR="00CC253F" w:rsidRDefault="00CC253F" w:rsidP="00817827"/>
    <w:p w14:paraId="227C11D7" w14:textId="72DB3B93" w:rsidR="00817827" w:rsidRPr="00817827" w:rsidRDefault="00817827" w:rsidP="00817827">
      <w:pPr>
        <w:rPr>
          <w:b/>
          <w:bCs/>
        </w:rPr>
      </w:pPr>
      <w:r w:rsidRPr="00817827">
        <w:rPr>
          <w:b/>
          <w:bCs/>
        </w:rPr>
        <w:lastRenderedPageBreak/>
        <w:t>new-construction (&amp;key variables pattern ret-tag action doc)</w:t>
      </w:r>
      <w:r>
        <w:rPr>
          <w:b/>
          <w:bCs/>
        </w:rPr>
        <w:tab/>
      </w:r>
      <w:r>
        <w:rPr>
          <w:b/>
          <w:bCs/>
        </w:rPr>
        <w:tab/>
      </w:r>
      <w:r>
        <w:rPr>
          <w:b/>
          <w:bCs/>
        </w:rPr>
        <w:tab/>
        <w:t>[MACRO]</w:t>
      </w:r>
    </w:p>
    <w:p w14:paraId="7F98DAF1" w14:textId="77777777" w:rsidR="00CC253F" w:rsidRDefault="00CC253F" w:rsidP="00CC253F">
      <w:pPr>
        <w:ind w:left="720"/>
      </w:pPr>
    </w:p>
    <w:p w14:paraId="4B499DE0" w14:textId="5485961D" w:rsidR="00CC253F" w:rsidRDefault="00817827" w:rsidP="00CC253F">
      <w:pPr>
        <w:ind w:left="720"/>
      </w:pPr>
      <w:r>
        <w:t>This macro</w:t>
      </w:r>
      <w:r w:rsidR="00CC253F">
        <w:t xml:space="preserve"> is used for defining new construction. It</w:t>
      </w:r>
      <w:r>
        <w:t xml:space="preserve"> takes in variables</w:t>
      </w:r>
      <w:r w:rsidR="00CC253F">
        <w:t xml:space="preserve"> representing the Scone elements in the pattern</w:t>
      </w:r>
      <w:r>
        <w:t>, the pattern of th</w:t>
      </w:r>
      <w:r w:rsidR="00CC253F">
        <w:t>is</w:t>
      </w:r>
      <w:r>
        <w:t xml:space="preserve"> construction, the return tag of this construction, the </w:t>
      </w:r>
      <w:r w:rsidR="00CC253F">
        <w:t xml:space="preserve">action of inputting the construction implied meaning to Scone knowledge base and the documentation of this construction. Finally, the macro adds the new defined construction to </w:t>
      </w:r>
      <w:r w:rsidR="00CC253F" w:rsidRPr="001433A8">
        <w:rPr>
          <w:b/>
          <w:bCs/>
        </w:rPr>
        <w:t>*constructions*</w:t>
      </w:r>
      <w:r w:rsidR="00CC253F">
        <w:t xml:space="preserve">. </w:t>
      </w:r>
    </w:p>
    <w:p w14:paraId="124E6947" w14:textId="5AB05826" w:rsidR="00CC253F" w:rsidRDefault="00CC253F" w:rsidP="00CC253F">
      <w:pPr>
        <w:ind w:left="720"/>
      </w:pPr>
    </w:p>
    <w:p w14:paraId="3A3295DA" w14:textId="24594D4E" w:rsidR="00CC253F" w:rsidRDefault="00CC253F" w:rsidP="00CC253F">
      <w:pPr>
        <w:ind w:left="720"/>
      </w:pPr>
      <w:r>
        <w:rPr>
          <w:b/>
          <w:bCs/>
        </w:rPr>
        <w:t>v</w:t>
      </w:r>
      <w:r w:rsidRPr="00817827">
        <w:rPr>
          <w:b/>
          <w:bCs/>
        </w:rPr>
        <w:t>ariables</w:t>
      </w:r>
      <w:r>
        <w:rPr>
          <w:b/>
          <w:bCs/>
        </w:rPr>
        <w:t xml:space="preserve"> </w:t>
      </w:r>
      <w:proofErr w:type="gramStart"/>
      <w:r>
        <w:t>is</w:t>
      </w:r>
      <w:proofErr w:type="gramEnd"/>
      <w:r>
        <w:t xml:space="preserve"> in the format of a list of list that represents each variable. The first element of the list is the symbol used for the variable, conventionally a question mark and a letter, </w:t>
      </w:r>
      <w:proofErr w:type="spellStart"/>
      <w:proofErr w:type="gramStart"/>
      <w:r>
        <w:t>i.e.?x</w:t>
      </w:r>
      <w:proofErr w:type="spellEnd"/>
      <w:proofErr w:type="gramEnd"/>
      <w:r>
        <w:t xml:space="preserve">, ?y, etc. The rest of the list are the constraints for the variable, which can be either a scone element, representing the type of the variable, a syntax </w:t>
      </w:r>
      <w:proofErr w:type="gramStart"/>
      <w:r>
        <w:t>tag</w:t>
      </w:r>
      <w:proofErr w:type="gramEnd"/>
      <w:r w:rsidR="005D4066">
        <w:t xml:space="preserve"> or a type or </w:t>
      </w:r>
      <w:proofErr w:type="spellStart"/>
      <w:r w:rsidR="005D4066">
        <w:t>indv</w:t>
      </w:r>
      <w:proofErr w:type="spellEnd"/>
      <w:r w:rsidR="005D4066">
        <w:t xml:space="preserve"> keyword.</w:t>
      </w:r>
    </w:p>
    <w:p w14:paraId="466A1A19" w14:textId="402822B6" w:rsidR="00CC253F" w:rsidRDefault="00CC253F" w:rsidP="005D4066">
      <w:pPr>
        <w:ind w:left="720"/>
      </w:pPr>
      <w:r>
        <w:t xml:space="preserve">For example, </w:t>
      </w:r>
      <w:proofErr w:type="gramStart"/>
      <w:r w:rsidRPr="00CC253F">
        <w:rPr>
          <w:b/>
          <w:bCs/>
        </w:rPr>
        <w:t>(?x</w:t>
      </w:r>
      <w:proofErr w:type="gramEnd"/>
      <w:r w:rsidRPr="00CC253F">
        <w:rPr>
          <w:b/>
          <w:bCs/>
        </w:rPr>
        <w:t xml:space="preserve"> {animal} :noun</w:t>
      </w:r>
      <w:r w:rsidR="005D4066">
        <w:rPr>
          <w:b/>
          <w:bCs/>
        </w:rPr>
        <w:t xml:space="preserve"> :type</w:t>
      </w:r>
      <w:r w:rsidRPr="00CC253F">
        <w:rPr>
          <w:b/>
          <w:bCs/>
        </w:rPr>
        <w:t>)</w:t>
      </w:r>
      <w:r>
        <w:rPr>
          <w:b/>
          <w:bCs/>
        </w:rPr>
        <w:t xml:space="preserve"> </w:t>
      </w:r>
      <w:r>
        <w:t xml:space="preserve">means the variable </w:t>
      </w:r>
      <w:r w:rsidR="00A41953">
        <w:t xml:space="preserve">is represented as </w:t>
      </w:r>
      <w:r w:rsidR="00A41953">
        <w:rPr>
          <w:b/>
          <w:bCs/>
        </w:rPr>
        <w:t>?x</w:t>
      </w:r>
      <w:r w:rsidR="00A41953">
        <w:t xml:space="preserve"> in pattern and action, it is a </w:t>
      </w:r>
      <w:r w:rsidR="00A41953">
        <w:rPr>
          <w:b/>
          <w:bCs/>
        </w:rPr>
        <w:t>{animal}</w:t>
      </w:r>
      <w:r w:rsidR="00A41953">
        <w:t xml:space="preserve"> in Scone</w:t>
      </w:r>
      <w:r w:rsidR="005D4066">
        <w:t xml:space="preserve">, </w:t>
      </w:r>
      <w:r w:rsidR="00A41953">
        <w:t>its syntax tag is :noun</w:t>
      </w:r>
      <w:r w:rsidR="005D4066">
        <w:t xml:space="preserve"> and it is a type node.</w:t>
      </w:r>
    </w:p>
    <w:p w14:paraId="03F282B3" w14:textId="39122DF0" w:rsidR="00A41953" w:rsidRDefault="00A41953" w:rsidP="00CC253F">
      <w:r>
        <w:tab/>
      </w:r>
    </w:p>
    <w:p w14:paraId="09792336" w14:textId="57389817" w:rsidR="00A41953" w:rsidRDefault="00A41953" w:rsidP="00A41953">
      <w:pPr>
        <w:ind w:left="720"/>
      </w:pPr>
      <w:r>
        <w:rPr>
          <w:b/>
          <w:bCs/>
        </w:rPr>
        <w:t>pattern</w:t>
      </w:r>
      <w:r>
        <w:t xml:space="preserve"> is in the format of a list of components where each component can be either a variable or a list of string alternatives.</w:t>
      </w:r>
    </w:p>
    <w:p w14:paraId="5D1D401A" w14:textId="6016A9ED" w:rsidR="00A41953" w:rsidRPr="00A41953" w:rsidRDefault="00A41953" w:rsidP="00A41953">
      <w:pPr>
        <w:ind w:left="720"/>
      </w:pPr>
      <w:r>
        <w:t xml:space="preserve">For example, the pattern </w:t>
      </w:r>
      <w:r>
        <w:rPr>
          <w:b/>
          <w:bCs/>
        </w:rPr>
        <w:t>((“a” “an”</w:t>
      </w:r>
      <w:proofErr w:type="gramStart"/>
      <w:r>
        <w:rPr>
          <w:b/>
          <w:bCs/>
        </w:rPr>
        <w:t>) ?x</w:t>
      </w:r>
      <w:proofErr w:type="gramEnd"/>
      <w:r>
        <w:rPr>
          <w:b/>
          <w:bCs/>
        </w:rPr>
        <w:t>)</w:t>
      </w:r>
      <w:r>
        <w:t xml:space="preserve"> represents the first component of the pattern can be either “a” or “an” and the second component of the pattern should match the variable </w:t>
      </w:r>
      <w:r>
        <w:rPr>
          <w:b/>
          <w:bCs/>
        </w:rPr>
        <w:t>?x</w:t>
      </w:r>
      <w:r>
        <w:t>.</w:t>
      </w:r>
    </w:p>
    <w:p w14:paraId="401257F9" w14:textId="6081D7D7" w:rsidR="00B159DB" w:rsidRDefault="00B159DB" w:rsidP="00CC253F">
      <w:pPr>
        <w:ind w:left="720"/>
      </w:pPr>
    </w:p>
    <w:p w14:paraId="70423EC6" w14:textId="4EFB79D1" w:rsidR="00A41953" w:rsidRDefault="00A41953" w:rsidP="00A41953">
      <w:r>
        <w:rPr>
          <w:b/>
          <w:bCs/>
        </w:rPr>
        <w:tab/>
        <w:t>ret-tag</w:t>
      </w:r>
      <w:r>
        <w:t xml:space="preserve"> is the syntax tag of the Scone element output by the </w:t>
      </w:r>
      <w:r w:rsidRPr="00A41953">
        <w:rPr>
          <w:b/>
          <w:bCs/>
        </w:rPr>
        <w:t>action</w:t>
      </w:r>
      <w:r>
        <w:t xml:space="preserve">. </w:t>
      </w:r>
    </w:p>
    <w:p w14:paraId="207D2244" w14:textId="5D286199" w:rsidR="00A41953" w:rsidRDefault="00A41953" w:rsidP="00A41953">
      <w:r>
        <w:tab/>
        <w:t xml:space="preserve">For example, for noun phrase constructions, the </w:t>
      </w:r>
      <w:r w:rsidRPr="00A41953">
        <w:rPr>
          <w:b/>
          <w:bCs/>
        </w:rPr>
        <w:t>ret-tag</w:t>
      </w:r>
      <w:r>
        <w:t xml:space="preserve"> would </w:t>
      </w:r>
      <w:proofErr w:type="gramStart"/>
      <w:r>
        <w:t xml:space="preserve">be </w:t>
      </w:r>
      <w:r w:rsidRPr="00A41953">
        <w:rPr>
          <w:b/>
          <w:bCs/>
        </w:rPr>
        <w:t>:noun</w:t>
      </w:r>
      <w:proofErr w:type="gramEnd"/>
      <w:r>
        <w:t>.</w:t>
      </w:r>
    </w:p>
    <w:p w14:paraId="7135071E" w14:textId="1A5EF041" w:rsidR="00A41953" w:rsidRDefault="00A41953" w:rsidP="00A41953"/>
    <w:p w14:paraId="0F26E5E1" w14:textId="51581749" w:rsidR="00121C47" w:rsidRPr="00121C47" w:rsidRDefault="00A41953" w:rsidP="00121C47">
      <w:pPr>
        <w:ind w:left="720"/>
      </w:pPr>
      <w:r>
        <w:rPr>
          <w:b/>
          <w:bCs/>
        </w:rPr>
        <w:t>action</w:t>
      </w:r>
      <w:r>
        <w:t xml:space="preserve"> is the lisp code for putting the meaning bond with the construction into Scone. The action is binding with the local variables defined in </w:t>
      </w:r>
      <w:r w:rsidR="00121C47">
        <w:rPr>
          <w:b/>
          <w:bCs/>
        </w:rPr>
        <w:t>v</w:t>
      </w:r>
      <w:r w:rsidR="00121C47" w:rsidRPr="00817827">
        <w:rPr>
          <w:b/>
          <w:bCs/>
        </w:rPr>
        <w:t>ariables</w:t>
      </w:r>
      <w:r w:rsidR="00121C47">
        <w:t xml:space="preserve">. The action can also manipulate </w:t>
      </w:r>
      <w:r w:rsidR="00121C47" w:rsidRPr="001433A8">
        <w:rPr>
          <w:b/>
          <w:bCs/>
        </w:rPr>
        <w:t>*referral*</w:t>
      </w:r>
      <w:r w:rsidR="00121C47">
        <w:rPr>
          <w:b/>
          <w:bCs/>
        </w:rPr>
        <w:t xml:space="preserve"> </w:t>
      </w:r>
      <w:r w:rsidR="00121C47">
        <w:t>if necessary.</w:t>
      </w:r>
    </w:p>
    <w:p w14:paraId="49BB8BC8" w14:textId="42C4DB97" w:rsidR="00500606" w:rsidRDefault="00500606" w:rsidP="00500606"/>
    <w:p w14:paraId="63A4302B" w14:textId="605F5C60" w:rsidR="00121C47" w:rsidRDefault="00121C47" w:rsidP="00121C47">
      <w:pPr>
        <w:ind w:left="720"/>
      </w:pPr>
      <w:r>
        <w:t xml:space="preserve">Here are a couple of examples in </w:t>
      </w:r>
      <w:proofErr w:type="spellStart"/>
      <w:proofErr w:type="gramStart"/>
      <w:r>
        <w:t>grammar.lisp</w:t>
      </w:r>
      <w:proofErr w:type="spellEnd"/>
      <w:proofErr w:type="gramEnd"/>
      <w:r>
        <w:t xml:space="preserve"> to better understand the use of this macro: </w:t>
      </w:r>
    </w:p>
    <w:p w14:paraId="3020C67B" w14:textId="77ED3F59" w:rsidR="00121C47" w:rsidRPr="00121C47" w:rsidRDefault="00121C47" w:rsidP="00121C47">
      <w:pPr>
        <w:ind w:left="1440"/>
        <w:rPr>
          <w:b/>
          <w:bCs/>
        </w:rPr>
      </w:pPr>
      <w:r w:rsidRPr="00121C47">
        <w:rPr>
          <w:b/>
          <w:bCs/>
        </w:rPr>
        <w:t>(</w:t>
      </w:r>
      <w:proofErr w:type="gramStart"/>
      <w:r w:rsidRPr="00121C47">
        <w:rPr>
          <w:b/>
          <w:bCs/>
        </w:rPr>
        <w:t>new</w:t>
      </w:r>
      <w:proofErr w:type="gramEnd"/>
      <w:r w:rsidRPr="00121C47">
        <w:rPr>
          <w:b/>
          <w:bCs/>
        </w:rPr>
        <w:t xml:space="preserve">-construction </w:t>
      </w:r>
    </w:p>
    <w:p w14:paraId="746B19AC" w14:textId="77777777" w:rsidR="00121C47" w:rsidRPr="00121C47" w:rsidRDefault="00121C47" w:rsidP="00121C47">
      <w:pPr>
        <w:ind w:left="1440"/>
        <w:rPr>
          <w:b/>
          <w:bCs/>
        </w:rPr>
      </w:pPr>
      <w:r w:rsidRPr="00121C47">
        <w:rPr>
          <w:b/>
          <w:bCs/>
        </w:rPr>
        <w:tab/>
      </w:r>
      <w:proofErr w:type="gramStart"/>
      <w:r w:rsidRPr="00121C47">
        <w:rPr>
          <w:b/>
          <w:bCs/>
        </w:rPr>
        <w:t>:variables</w:t>
      </w:r>
      <w:proofErr w:type="gramEnd"/>
      <w:r w:rsidRPr="00121C47">
        <w:rPr>
          <w:b/>
          <w:bCs/>
        </w:rPr>
        <w:t xml:space="preserve"> ((?x :noun))</w:t>
      </w:r>
    </w:p>
    <w:p w14:paraId="4BC4D624" w14:textId="77777777" w:rsidR="00121C47" w:rsidRPr="00121C47" w:rsidRDefault="00121C47" w:rsidP="00121C47">
      <w:pPr>
        <w:ind w:left="1440"/>
        <w:rPr>
          <w:b/>
          <w:bCs/>
        </w:rPr>
      </w:pPr>
      <w:r w:rsidRPr="00121C47">
        <w:rPr>
          <w:b/>
          <w:bCs/>
        </w:rPr>
        <w:tab/>
      </w:r>
      <w:proofErr w:type="gramStart"/>
      <w:r w:rsidRPr="00121C47">
        <w:rPr>
          <w:b/>
          <w:bCs/>
        </w:rPr>
        <w:t>:pattern</w:t>
      </w:r>
      <w:proofErr w:type="gramEnd"/>
      <w:r w:rsidRPr="00121C47">
        <w:rPr>
          <w:b/>
          <w:bCs/>
        </w:rPr>
        <w:t xml:space="preserve"> (("a" "an") ?x)</w:t>
      </w:r>
    </w:p>
    <w:p w14:paraId="59580A41" w14:textId="77777777" w:rsidR="00121C47" w:rsidRPr="00121C47" w:rsidRDefault="00121C47" w:rsidP="00121C47">
      <w:pPr>
        <w:ind w:left="1440"/>
        <w:rPr>
          <w:b/>
          <w:bCs/>
        </w:rPr>
      </w:pPr>
      <w:r w:rsidRPr="00121C47">
        <w:rPr>
          <w:b/>
          <w:bCs/>
        </w:rPr>
        <w:tab/>
      </w:r>
      <w:proofErr w:type="gramStart"/>
      <w:r w:rsidRPr="00121C47">
        <w:rPr>
          <w:b/>
          <w:bCs/>
        </w:rPr>
        <w:t>:ret</w:t>
      </w:r>
      <w:proofErr w:type="gramEnd"/>
      <w:r w:rsidRPr="00121C47">
        <w:rPr>
          <w:b/>
          <w:bCs/>
        </w:rPr>
        <w:t>-tag :noun</w:t>
      </w:r>
    </w:p>
    <w:p w14:paraId="218E3E06" w14:textId="77777777" w:rsidR="00121C47" w:rsidRPr="00121C47" w:rsidRDefault="00121C47" w:rsidP="00121C47">
      <w:pPr>
        <w:ind w:left="1440"/>
        <w:rPr>
          <w:b/>
          <w:bCs/>
        </w:rPr>
      </w:pPr>
      <w:r w:rsidRPr="00121C47">
        <w:rPr>
          <w:b/>
          <w:bCs/>
        </w:rPr>
        <w:tab/>
      </w:r>
      <w:proofErr w:type="gramStart"/>
      <w:r w:rsidRPr="00121C47">
        <w:rPr>
          <w:b/>
          <w:bCs/>
        </w:rPr>
        <w:t>:action</w:t>
      </w:r>
      <w:proofErr w:type="gramEnd"/>
      <w:r w:rsidRPr="00121C47">
        <w:rPr>
          <w:b/>
          <w:bCs/>
        </w:rPr>
        <w:t xml:space="preserve"> (let ((</w:t>
      </w:r>
      <w:proofErr w:type="spellStart"/>
      <w:r w:rsidRPr="00121C47">
        <w:rPr>
          <w:b/>
          <w:bCs/>
        </w:rPr>
        <w:t>new_node</w:t>
      </w:r>
      <w:proofErr w:type="spellEnd"/>
      <w:r w:rsidRPr="00121C47">
        <w:rPr>
          <w:b/>
          <w:bCs/>
        </w:rPr>
        <w:t xml:space="preserve"> (new-</w:t>
      </w:r>
      <w:proofErr w:type="spellStart"/>
      <w:r w:rsidRPr="00121C47">
        <w:rPr>
          <w:b/>
          <w:bCs/>
        </w:rPr>
        <w:t>indv</w:t>
      </w:r>
      <w:proofErr w:type="spellEnd"/>
      <w:r w:rsidRPr="00121C47">
        <w:rPr>
          <w:b/>
          <w:bCs/>
        </w:rPr>
        <w:t xml:space="preserve"> NIL ?x)))</w:t>
      </w:r>
    </w:p>
    <w:p w14:paraId="68EE40EC" w14:textId="24D8FB6C" w:rsidR="00121C47" w:rsidRPr="00121C47" w:rsidRDefault="00121C47" w:rsidP="00121C47">
      <w:pPr>
        <w:ind w:left="1440"/>
        <w:rPr>
          <w:b/>
          <w:bCs/>
        </w:rPr>
      </w:pPr>
      <w:r w:rsidRPr="00121C47">
        <w:rPr>
          <w:b/>
          <w:bCs/>
        </w:rPr>
        <w:tab/>
      </w:r>
      <w:r w:rsidRPr="00121C47">
        <w:rPr>
          <w:b/>
          <w:bCs/>
        </w:rPr>
        <w:tab/>
      </w:r>
      <w:r w:rsidRPr="00121C47">
        <w:rPr>
          <w:b/>
          <w:bCs/>
        </w:rPr>
        <w:tab/>
        <w:t xml:space="preserve">  </w:t>
      </w:r>
      <w:r w:rsidRPr="00121C47">
        <w:rPr>
          <w:b/>
          <w:bCs/>
        </w:rPr>
        <w:tab/>
        <w:t>(add-np-to-</w:t>
      </w:r>
      <w:proofErr w:type="gramStart"/>
      <w:r w:rsidRPr="00121C47">
        <w:rPr>
          <w:b/>
          <w:bCs/>
        </w:rPr>
        <w:t>referral</w:t>
      </w:r>
      <w:r>
        <w:rPr>
          <w:b/>
          <w:bCs/>
        </w:rPr>
        <w:t xml:space="preserve"> </w:t>
      </w:r>
      <w:r w:rsidRPr="00121C47">
        <w:rPr>
          <w:b/>
          <w:bCs/>
        </w:rPr>
        <w:t>?x</w:t>
      </w:r>
      <w:proofErr w:type="gramEnd"/>
      <w:r w:rsidRPr="00121C47">
        <w:rPr>
          <w:b/>
          <w:bCs/>
        </w:rPr>
        <w:t xml:space="preserve"> </w:t>
      </w:r>
      <w:proofErr w:type="spellStart"/>
      <w:r w:rsidRPr="00121C47">
        <w:rPr>
          <w:b/>
          <w:bCs/>
        </w:rPr>
        <w:t>new_node</w:t>
      </w:r>
      <w:proofErr w:type="spellEnd"/>
      <w:r w:rsidRPr="00121C47">
        <w:rPr>
          <w:b/>
          <w:bCs/>
        </w:rPr>
        <w:t>)</w:t>
      </w:r>
    </w:p>
    <w:p w14:paraId="173D8849" w14:textId="77777777" w:rsidR="00121C47" w:rsidRPr="00121C47" w:rsidRDefault="00121C47" w:rsidP="00121C47">
      <w:pPr>
        <w:ind w:left="1440"/>
        <w:rPr>
          <w:b/>
          <w:bCs/>
        </w:rPr>
      </w:pPr>
      <w:r w:rsidRPr="00121C47">
        <w:rPr>
          <w:b/>
          <w:bCs/>
        </w:rPr>
        <w:tab/>
      </w:r>
      <w:r w:rsidRPr="00121C47">
        <w:rPr>
          <w:b/>
          <w:bCs/>
        </w:rPr>
        <w:tab/>
      </w:r>
      <w:r w:rsidRPr="00121C47">
        <w:rPr>
          <w:b/>
          <w:bCs/>
        </w:rPr>
        <w:tab/>
      </w:r>
      <w:r w:rsidRPr="00121C47">
        <w:rPr>
          <w:b/>
          <w:bCs/>
        </w:rPr>
        <w:tab/>
      </w:r>
      <w:proofErr w:type="spellStart"/>
      <w:r w:rsidRPr="00121C47">
        <w:rPr>
          <w:b/>
          <w:bCs/>
        </w:rPr>
        <w:t>new_node</w:t>
      </w:r>
      <w:proofErr w:type="spellEnd"/>
      <w:r w:rsidRPr="00121C47">
        <w:rPr>
          <w:b/>
          <w:bCs/>
        </w:rPr>
        <w:t>)</w:t>
      </w:r>
    </w:p>
    <w:p w14:paraId="5F7A1CD4" w14:textId="2EA2173C" w:rsidR="00121C47" w:rsidRPr="00121C47" w:rsidRDefault="00121C47" w:rsidP="00121C47">
      <w:pPr>
        <w:ind w:left="1440"/>
        <w:rPr>
          <w:b/>
          <w:bCs/>
        </w:rPr>
      </w:pPr>
      <w:r w:rsidRPr="00121C47">
        <w:rPr>
          <w:b/>
          <w:bCs/>
        </w:rPr>
        <w:tab/>
        <w:t>:doc "np new individual")</w:t>
      </w:r>
    </w:p>
    <w:p w14:paraId="19115834" w14:textId="333A6010" w:rsidR="00121C47" w:rsidRDefault="00121C47" w:rsidP="00121C47">
      <w:pPr>
        <w:ind w:left="1440"/>
      </w:pPr>
      <w:r>
        <w:t xml:space="preserve">Note the function </w:t>
      </w:r>
      <w:r w:rsidRPr="00121C47">
        <w:rPr>
          <w:b/>
          <w:bCs/>
        </w:rPr>
        <w:t>add-np-to-referral</w:t>
      </w:r>
      <w:r>
        <w:rPr>
          <w:b/>
          <w:bCs/>
        </w:rPr>
        <w:t xml:space="preserve"> </w:t>
      </w:r>
      <w:r>
        <w:t xml:space="preserve">is a helper function that add the element to </w:t>
      </w:r>
      <w:r w:rsidRPr="001433A8">
        <w:rPr>
          <w:b/>
          <w:bCs/>
        </w:rPr>
        <w:t>*referral*</w:t>
      </w:r>
      <w:r>
        <w:t xml:space="preserve">. This construction binds the local noun </w:t>
      </w:r>
      <w:proofErr w:type="gramStart"/>
      <w:r>
        <w:t xml:space="preserve">variable </w:t>
      </w:r>
      <w:r>
        <w:rPr>
          <w:b/>
          <w:bCs/>
        </w:rPr>
        <w:t>?x</w:t>
      </w:r>
      <w:proofErr w:type="gramEnd"/>
      <w:r>
        <w:t xml:space="preserve"> and the construction action first add the new individual to </w:t>
      </w:r>
      <w:r w:rsidRPr="001433A8">
        <w:rPr>
          <w:b/>
          <w:bCs/>
        </w:rPr>
        <w:t>*referral*</w:t>
      </w:r>
      <w:r>
        <w:rPr>
          <w:b/>
          <w:bCs/>
        </w:rPr>
        <w:t xml:space="preserve"> </w:t>
      </w:r>
      <w:r>
        <w:t>and then return this new individual node.</w:t>
      </w:r>
    </w:p>
    <w:p w14:paraId="618419F5" w14:textId="23E4A52C" w:rsidR="00121C47" w:rsidRDefault="00121C47" w:rsidP="00121C47">
      <w:pPr>
        <w:ind w:left="1440"/>
      </w:pPr>
    </w:p>
    <w:p w14:paraId="15A1424F" w14:textId="66798273" w:rsidR="00121C47" w:rsidRDefault="00121C47" w:rsidP="00121C47">
      <w:pPr>
        <w:ind w:left="1440"/>
      </w:pPr>
    </w:p>
    <w:p w14:paraId="38F966B5" w14:textId="77777777" w:rsidR="00121C47" w:rsidRPr="00121C47" w:rsidRDefault="00121C47" w:rsidP="00121C47">
      <w:pPr>
        <w:ind w:left="1440"/>
        <w:rPr>
          <w:b/>
          <w:bCs/>
        </w:rPr>
      </w:pPr>
      <w:r w:rsidRPr="00121C47">
        <w:rPr>
          <w:b/>
          <w:bCs/>
        </w:rPr>
        <w:t>(</w:t>
      </w:r>
      <w:proofErr w:type="gramStart"/>
      <w:r w:rsidRPr="00121C47">
        <w:rPr>
          <w:b/>
          <w:bCs/>
        </w:rPr>
        <w:t>new</w:t>
      </w:r>
      <w:proofErr w:type="gramEnd"/>
      <w:r w:rsidRPr="00121C47">
        <w:rPr>
          <w:b/>
          <w:bCs/>
        </w:rPr>
        <w:t xml:space="preserve">-construction </w:t>
      </w:r>
    </w:p>
    <w:p w14:paraId="52E609EA" w14:textId="77777777" w:rsidR="00121C47" w:rsidRPr="00121C47" w:rsidRDefault="00121C47" w:rsidP="00121C47">
      <w:pPr>
        <w:ind w:left="1440"/>
        <w:rPr>
          <w:b/>
          <w:bCs/>
        </w:rPr>
      </w:pPr>
      <w:r w:rsidRPr="00121C47">
        <w:rPr>
          <w:b/>
          <w:bCs/>
        </w:rPr>
        <w:tab/>
      </w:r>
      <w:proofErr w:type="gramStart"/>
      <w:r w:rsidRPr="00121C47">
        <w:rPr>
          <w:b/>
          <w:bCs/>
        </w:rPr>
        <w:t>:variables</w:t>
      </w:r>
      <w:proofErr w:type="gramEnd"/>
      <w:r w:rsidRPr="00121C47">
        <w:rPr>
          <w:b/>
          <w:bCs/>
        </w:rPr>
        <w:t xml:space="preserve"> ((?x :noun))</w:t>
      </w:r>
    </w:p>
    <w:p w14:paraId="5E173FE1" w14:textId="77777777" w:rsidR="00121C47" w:rsidRPr="00121C47" w:rsidRDefault="00121C47" w:rsidP="00121C47">
      <w:pPr>
        <w:ind w:left="1440"/>
        <w:rPr>
          <w:b/>
          <w:bCs/>
        </w:rPr>
      </w:pPr>
      <w:r w:rsidRPr="00121C47">
        <w:rPr>
          <w:b/>
          <w:bCs/>
        </w:rPr>
        <w:tab/>
      </w:r>
      <w:proofErr w:type="gramStart"/>
      <w:r w:rsidRPr="00121C47">
        <w:rPr>
          <w:b/>
          <w:bCs/>
        </w:rPr>
        <w:t>:pattern</w:t>
      </w:r>
      <w:proofErr w:type="gramEnd"/>
      <w:r w:rsidRPr="00121C47">
        <w:rPr>
          <w:b/>
          <w:bCs/>
        </w:rPr>
        <w:t xml:space="preserve"> (("the") ?x)</w:t>
      </w:r>
    </w:p>
    <w:p w14:paraId="3CFA8DD4" w14:textId="77777777" w:rsidR="00121C47" w:rsidRPr="00121C47" w:rsidRDefault="00121C47" w:rsidP="00121C47">
      <w:pPr>
        <w:ind w:left="1440"/>
        <w:rPr>
          <w:b/>
          <w:bCs/>
        </w:rPr>
      </w:pPr>
      <w:r w:rsidRPr="00121C47">
        <w:rPr>
          <w:b/>
          <w:bCs/>
        </w:rPr>
        <w:tab/>
      </w:r>
      <w:proofErr w:type="gramStart"/>
      <w:r w:rsidRPr="00121C47">
        <w:rPr>
          <w:b/>
          <w:bCs/>
        </w:rPr>
        <w:t>:ret</w:t>
      </w:r>
      <w:proofErr w:type="gramEnd"/>
      <w:r w:rsidRPr="00121C47">
        <w:rPr>
          <w:b/>
          <w:bCs/>
        </w:rPr>
        <w:t>-tag :noun</w:t>
      </w:r>
    </w:p>
    <w:p w14:paraId="731FD7DA" w14:textId="77777777" w:rsidR="00121C47" w:rsidRPr="00121C47" w:rsidRDefault="00121C47" w:rsidP="00121C47">
      <w:pPr>
        <w:ind w:left="1440"/>
        <w:rPr>
          <w:b/>
          <w:bCs/>
        </w:rPr>
      </w:pPr>
      <w:r w:rsidRPr="00121C47">
        <w:rPr>
          <w:b/>
          <w:bCs/>
        </w:rPr>
        <w:tab/>
      </w:r>
      <w:proofErr w:type="gramStart"/>
      <w:r w:rsidRPr="00121C47">
        <w:rPr>
          <w:b/>
          <w:bCs/>
        </w:rPr>
        <w:t>:action</w:t>
      </w:r>
      <w:proofErr w:type="gramEnd"/>
      <w:r w:rsidRPr="00121C47">
        <w:rPr>
          <w:b/>
          <w:bCs/>
        </w:rPr>
        <w:t xml:space="preserve"> (let ((try-find (</w:t>
      </w:r>
      <w:proofErr w:type="spellStart"/>
      <w:r w:rsidRPr="00121C47">
        <w:rPr>
          <w:b/>
          <w:bCs/>
        </w:rPr>
        <w:t>assoc</w:t>
      </w:r>
      <w:proofErr w:type="spellEnd"/>
      <w:r w:rsidRPr="00121C47">
        <w:rPr>
          <w:b/>
          <w:bCs/>
        </w:rPr>
        <w:t xml:space="preserve"> ?x *referral* :test #'simple-is-x-eq-y?)))</w:t>
      </w:r>
    </w:p>
    <w:p w14:paraId="27A8BE3B" w14:textId="3075FD2F" w:rsidR="00121C47" w:rsidRPr="00121C47" w:rsidRDefault="00121C47" w:rsidP="00121C47">
      <w:pPr>
        <w:ind w:left="1440"/>
        <w:rPr>
          <w:b/>
          <w:bCs/>
        </w:rPr>
      </w:pPr>
      <w:r w:rsidRPr="00121C47">
        <w:rPr>
          <w:b/>
          <w:bCs/>
        </w:rPr>
        <w:tab/>
      </w:r>
      <w:r w:rsidRPr="00121C47">
        <w:rPr>
          <w:b/>
          <w:bCs/>
        </w:rPr>
        <w:tab/>
      </w:r>
      <w:r w:rsidRPr="00121C47">
        <w:rPr>
          <w:b/>
          <w:bCs/>
        </w:rPr>
        <w:tab/>
        <w:t>(</w:t>
      </w:r>
      <w:proofErr w:type="gramStart"/>
      <w:r w:rsidRPr="00121C47">
        <w:rPr>
          <w:b/>
          <w:bCs/>
        </w:rPr>
        <w:t>if</w:t>
      </w:r>
      <w:proofErr w:type="gramEnd"/>
      <w:r w:rsidRPr="00121C47">
        <w:rPr>
          <w:b/>
          <w:bCs/>
        </w:rPr>
        <w:t xml:space="preserve"> (not (null try-find)) (car (</w:t>
      </w:r>
      <w:proofErr w:type="spellStart"/>
      <w:r w:rsidRPr="00121C47">
        <w:rPr>
          <w:b/>
          <w:bCs/>
        </w:rPr>
        <w:t>cdr</w:t>
      </w:r>
      <w:proofErr w:type="spellEnd"/>
      <w:r w:rsidRPr="00121C47">
        <w:rPr>
          <w:b/>
          <w:bCs/>
        </w:rPr>
        <w:t xml:space="preserve"> try-find))</w:t>
      </w:r>
    </w:p>
    <w:p w14:paraId="0F96B6FA" w14:textId="7F59BB5E" w:rsidR="00121C47" w:rsidRPr="00121C47" w:rsidRDefault="00121C47" w:rsidP="00121C47">
      <w:pPr>
        <w:ind w:left="3600"/>
        <w:rPr>
          <w:b/>
          <w:bCs/>
        </w:rPr>
      </w:pPr>
      <w:r w:rsidRPr="00121C47">
        <w:rPr>
          <w:b/>
          <w:bCs/>
        </w:rPr>
        <w:t>(error 'grammar-</w:t>
      </w:r>
      <w:proofErr w:type="gramStart"/>
      <w:r w:rsidRPr="00121C47">
        <w:rPr>
          <w:b/>
          <w:bCs/>
        </w:rPr>
        <w:t>error :message</w:t>
      </w:r>
      <w:proofErr w:type="gramEnd"/>
      <w:r w:rsidRPr="00121C47">
        <w:rPr>
          <w:b/>
          <w:bCs/>
        </w:rPr>
        <w:t xml:space="preserve"> "cannot find the referral noun")))</w:t>
      </w:r>
    </w:p>
    <w:p w14:paraId="5E8E66FE" w14:textId="397ECD9D" w:rsidR="00121C47" w:rsidRDefault="00121C47" w:rsidP="00121C47">
      <w:pPr>
        <w:ind w:left="1440"/>
        <w:rPr>
          <w:b/>
          <w:bCs/>
        </w:rPr>
      </w:pPr>
      <w:r w:rsidRPr="00121C47">
        <w:rPr>
          <w:b/>
          <w:bCs/>
        </w:rPr>
        <w:tab/>
        <w:t>:doc "np referral individual")</w:t>
      </w:r>
    </w:p>
    <w:p w14:paraId="50A2DC32" w14:textId="14534DF1" w:rsidR="00121C47" w:rsidRDefault="00121C47" w:rsidP="00121C47">
      <w:pPr>
        <w:ind w:left="1440"/>
      </w:pPr>
      <w:r>
        <w:t>In natural language, for example when we say, “the elephant”, that means we already know an elephant in current context. The action of this construction</w:t>
      </w:r>
      <w:r w:rsidR="005D4066">
        <w:t xml:space="preserve"> will</w:t>
      </w:r>
      <w:r>
        <w:t xml:space="preserve"> </w:t>
      </w:r>
      <w:r w:rsidR="005D4066">
        <w:t xml:space="preserve">try to find </w:t>
      </w:r>
      <w:r w:rsidR="005D4066">
        <w:rPr>
          <w:b/>
          <w:bCs/>
        </w:rPr>
        <w:t>{elephant}</w:t>
      </w:r>
      <w:r w:rsidR="005D4066">
        <w:t xml:space="preserve"> in </w:t>
      </w:r>
      <w:r w:rsidR="005D4066">
        <w:rPr>
          <w:b/>
          <w:bCs/>
        </w:rPr>
        <w:t xml:space="preserve">*referral* </w:t>
      </w:r>
      <w:r w:rsidR="005D4066">
        <w:t xml:space="preserve">and return the most recent referred individual if it exists. </w:t>
      </w:r>
    </w:p>
    <w:p w14:paraId="68BD4BB7" w14:textId="34796CF0" w:rsidR="005D4066" w:rsidRDefault="005D4066" w:rsidP="00121C47">
      <w:pPr>
        <w:ind w:left="1440"/>
      </w:pPr>
    </w:p>
    <w:p w14:paraId="5DF1FD1B" w14:textId="77777777" w:rsidR="005D4066" w:rsidRPr="005D4066" w:rsidRDefault="005D4066" w:rsidP="005D4066">
      <w:pPr>
        <w:ind w:left="1440"/>
        <w:rPr>
          <w:b/>
          <w:bCs/>
        </w:rPr>
      </w:pPr>
      <w:r w:rsidRPr="005D4066">
        <w:rPr>
          <w:b/>
          <w:bCs/>
        </w:rPr>
        <w:t>(</w:t>
      </w:r>
      <w:proofErr w:type="gramStart"/>
      <w:r w:rsidRPr="005D4066">
        <w:rPr>
          <w:b/>
          <w:bCs/>
        </w:rPr>
        <w:t>new</w:t>
      </w:r>
      <w:proofErr w:type="gramEnd"/>
      <w:r w:rsidRPr="005D4066">
        <w:rPr>
          <w:b/>
          <w:bCs/>
        </w:rPr>
        <w:t>-construction</w:t>
      </w:r>
    </w:p>
    <w:p w14:paraId="2787E7AD" w14:textId="77777777" w:rsidR="005D4066" w:rsidRPr="005D4066" w:rsidRDefault="005D4066" w:rsidP="005D4066">
      <w:pPr>
        <w:ind w:left="1440"/>
        <w:rPr>
          <w:b/>
          <w:bCs/>
        </w:rPr>
      </w:pPr>
      <w:r w:rsidRPr="005D4066">
        <w:rPr>
          <w:b/>
          <w:bCs/>
        </w:rPr>
        <w:tab/>
      </w:r>
      <w:proofErr w:type="gramStart"/>
      <w:r w:rsidRPr="005D4066">
        <w:rPr>
          <w:b/>
          <w:bCs/>
        </w:rPr>
        <w:t>:variables</w:t>
      </w:r>
      <w:proofErr w:type="gramEnd"/>
      <w:r w:rsidRPr="005D4066">
        <w:rPr>
          <w:b/>
          <w:bCs/>
        </w:rPr>
        <w:t xml:space="preserve"> ((?x {animal} :noun) </w:t>
      </w:r>
    </w:p>
    <w:p w14:paraId="23CF9CC9" w14:textId="77777777" w:rsidR="005D4066" w:rsidRPr="005D4066" w:rsidRDefault="005D4066" w:rsidP="005D4066">
      <w:pPr>
        <w:ind w:left="1440"/>
        <w:rPr>
          <w:b/>
          <w:bCs/>
        </w:rPr>
      </w:pPr>
      <w:r w:rsidRPr="005D4066">
        <w:rPr>
          <w:b/>
          <w:bCs/>
        </w:rPr>
        <w:tab/>
      </w:r>
      <w:r w:rsidRPr="005D4066">
        <w:rPr>
          <w:b/>
          <w:bCs/>
        </w:rPr>
        <w:tab/>
      </w:r>
      <w:proofErr w:type="gramStart"/>
      <w:r w:rsidRPr="005D4066">
        <w:rPr>
          <w:b/>
          <w:bCs/>
        </w:rPr>
        <w:t>(?y</w:t>
      </w:r>
      <w:proofErr w:type="gramEnd"/>
      <w:r w:rsidRPr="005D4066">
        <w:rPr>
          <w:b/>
          <w:bCs/>
        </w:rPr>
        <w:t xml:space="preserve"> {kick} :verb)</w:t>
      </w:r>
    </w:p>
    <w:p w14:paraId="6EBE82B0" w14:textId="77777777" w:rsidR="005D4066" w:rsidRPr="005D4066" w:rsidRDefault="005D4066" w:rsidP="005D4066">
      <w:pPr>
        <w:ind w:left="1440"/>
        <w:rPr>
          <w:b/>
          <w:bCs/>
        </w:rPr>
      </w:pPr>
      <w:r w:rsidRPr="005D4066">
        <w:rPr>
          <w:b/>
          <w:bCs/>
        </w:rPr>
        <w:tab/>
      </w:r>
      <w:r w:rsidRPr="005D4066">
        <w:rPr>
          <w:b/>
          <w:bCs/>
        </w:rPr>
        <w:tab/>
      </w:r>
      <w:proofErr w:type="gramStart"/>
      <w:r w:rsidRPr="005D4066">
        <w:rPr>
          <w:b/>
          <w:bCs/>
        </w:rPr>
        <w:t>(?z</w:t>
      </w:r>
      <w:proofErr w:type="gramEnd"/>
      <w:r w:rsidRPr="005D4066">
        <w:rPr>
          <w:b/>
          <w:bCs/>
        </w:rPr>
        <w:t xml:space="preserve"> {physical object} :noun))</w:t>
      </w:r>
    </w:p>
    <w:p w14:paraId="1DA89892" w14:textId="77777777" w:rsidR="005D4066" w:rsidRPr="005D4066" w:rsidRDefault="005D4066" w:rsidP="005D4066">
      <w:pPr>
        <w:ind w:left="1440"/>
        <w:rPr>
          <w:b/>
          <w:bCs/>
        </w:rPr>
      </w:pPr>
      <w:r w:rsidRPr="005D4066">
        <w:rPr>
          <w:b/>
          <w:bCs/>
        </w:rPr>
        <w:tab/>
      </w:r>
      <w:proofErr w:type="gramStart"/>
      <w:r w:rsidRPr="005D4066">
        <w:rPr>
          <w:b/>
          <w:bCs/>
        </w:rPr>
        <w:t>:pattern</w:t>
      </w:r>
      <w:proofErr w:type="gramEnd"/>
      <w:r w:rsidRPr="005D4066">
        <w:rPr>
          <w:b/>
          <w:bCs/>
        </w:rPr>
        <w:t xml:space="preserve"> (?x ?y ?z)</w:t>
      </w:r>
    </w:p>
    <w:p w14:paraId="67F1CB9D" w14:textId="77777777" w:rsidR="005D4066" w:rsidRPr="005D4066" w:rsidRDefault="005D4066" w:rsidP="005D4066">
      <w:pPr>
        <w:ind w:left="1440"/>
        <w:rPr>
          <w:b/>
          <w:bCs/>
        </w:rPr>
      </w:pPr>
      <w:r w:rsidRPr="005D4066">
        <w:rPr>
          <w:b/>
          <w:bCs/>
        </w:rPr>
        <w:tab/>
      </w:r>
      <w:proofErr w:type="gramStart"/>
      <w:r w:rsidRPr="005D4066">
        <w:rPr>
          <w:b/>
          <w:bCs/>
        </w:rPr>
        <w:t>:ret</w:t>
      </w:r>
      <w:proofErr w:type="gramEnd"/>
      <w:r w:rsidRPr="005D4066">
        <w:rPr>
          <w:b/>
          <w:bCs/>
        </w:rPr>
        <w:t>-tag :verb</w:t>
      </w:r>
    </w:p>
    <w:p w14:paraId="421D372D" w14:textId="77777777" w:rsidR="005D4066" w:rsidRPr="005D4066" w:rsidRDefault="005D4066" w:rsidP="005D4066">
      <w:pPr>
        <w:ind w:left="1440"/>
        <w:rPr>
          <w:b/>
          <w:bCs/>
        </w:rPr>
      </w:pPr>
      <w:r w:rsidRPr="005D4066">
        <w:rPr>
          <w:b/>
          <w:bCs/>
        </w:rPr>
        <w:tab/>
      </w:r>
      <w:proofErr w:type="gramStart"/>
      <w:r w:rsidRPr="005D4066">
        <w:rPr>
          <w:b/>
          <w:bCs/>
        </w:rPr>
        <w:t>:action</w:t>
      </w:r>
      <w:proofErr w:type="gramEnd"/>
      <w:r w:rsidRPr="005D4066">
        <w:rPr>
          <w:b/>
          <w:bCs/>
        </w:rPr>
        <w:t xml:space="preserve"> (let ((</w:t>
      </w:r>
      <w:proofErr w:type="spellStart"/>
      <w:r w:rsidRPr="005D4066">
        <w:rPr>
          <w:b/>
          <w:bCs/>
        </w:rPr>
        <w:t>new_v</w:t>
      </w:r>
      <w:proofErr w:type="spellEnd"/>
      <w:r w:rsidRPr="005D4066">
        <w:rPr>
          <w:b/>
          <w:bCs/>
        </w:rPr>
        <w:t xml:space="preserve"> (new-</w:t>
      </w:r>
      <w:proofErr w:type="spellStart"/>
      <w:r w:rsidRPr="005D4066">
        <w:rPr>
          <w:b/>
          <w:bCs/>
        </w:rPr>
        <w:t>indv</w:t>
      </w:r>
      <w:proofErr w:type="spellEnd"/>
      <w:r w:rsidRPr="005D4066">
        <w:rPr>
          <w:b/>
          <w:bCs/>
        </w:rPr>
        <w:t xml:space="preserve"> NIL ?y)))</w:t>
      </w:r>
    </w:p>
    <w:p w14:paraId="75DA9DD3" w14:textId="77777777" w:rsidR="005D4066" w:rsidRPr="005D4066" w:rsidRDefault="005D4066" w:rsidP="005D4066">
      <w:pPr>
        <w:ind w:left="1440"/>
        <w:rPr>
          <w:b/>
          <w:bCs/>
        </w:rPr>
      </w:pPr>
      <w:r w:rsidRPr="005D4066">
        <w:rPr>
          <w:b/>
          <w:bCs/>
        </w:rPr>
        <w:tab/>
      </w:r>
      <w:r w:rsidRPr="005D4066">
        <w:rPr>
          <w:b/>
          <w:bCs/>
        </w:rPr>
        <w:tab/>
      </w:r>
      <w:r w:rsidRPr="005D4066">
        <w:rPr>
          <w:b/>
          <w:bCs/>
        </w:rPr>
        <w:tab/>
        <w:t xml:space="preserve">  </w:t>
      </w:r>
      <w:r w:rsidRPr="005D4066">
        <w:rPr>
          <w:b/>
          <w:bCs/>
        </w:rPr>
        <w:tab/>
        <w:t>(x-is-the-y-of-</w:t>
      </w:r>
      <w:proofErr w:type="gramStart"/>
      <w:r w:rsidRPr="005D4066">
        <w:rPr>
          <w:b/>
          <w:bCs/>
        </w:rPr>
        <w:t>z ?x</w:t>
      </w:r>
      <w:proofErr w:type="gramEnd"/>
      <w:r w:rsidRPr="005D4066">
        <w:rPr>
          <w:b/>
          <w:bCs/>
        </w:rPr>
        <w:t xml:space="preserve"> {action agent} </w:t>
      </w:r>
      <w:proofErr w:type="spellStart"/>
      <w:r w:rsidRPr="005D4066">
        <w:rPr>
          <w:b/>
          <w:bCs/>
        </w:rPr>
        <w:t>new_v</w:t>
      </w:r>
      <w:proofErr w:type="spellEnd"/>
      <w:r w:rsidRPr="005D4066">
        <w:rPr>
          <w:b/>
          <w:bCs/>
        </w:rPr>
        <w:t>)</w:t>
      </w:r>
    </w:p>
    <w:p w14:paraId="5EE597BE" w14:textId="77777777" w:rsidR="005D4066" w:rsidRPr="005D4066" w:rsidRDefault="005D4066" w:rsidP="005D4066">
      <w:pPr>
        <w:ind w:left="1440"/>
        <w:rPr>
          <w:b/>
          <w:bCs/>
        </w:rPr>
      </w:pPr>
      <w:r w:rsidRPr="005D4066">
        <w:rPr>
          <w:b/>
          <w:bCs/>
        </w:rPr>
        <w:tab/>
      </w:r>
      <w:r w:rsidRPr="005D4066">
        <w:rPr>
          <w:b/>
          <w:bCs/>
        </w:rPr>
        <w:tab/>
      </w:r>
      <w:r w:rsidRPr="005D4066">
        <w:rPr>
          <w:b/>
          <w:bCs/>
        </w:rPr>
        <w:tab/>
        <w:t xml:space="preserve">  </w:t>
      </w:r>
      <w:r w:rsidRPr="005D4066">
        <w:rPr>
          <w:b/>
          <w:bCs/>
        </w:rPr>
        <w:tab/>
        <w:t>(x-is-the-y-of-</w:t>
      </w:r>
      <w:proofErr w:type="gramStart"/>
      <w:r w:rsidRPr="005D4066">
        <w:rPr>
          <w:b/>
          <w:bCs/>
        </w:rPr>
        <w:t>z ?z</w:t>
      </w:r>
      <w:proofErr w:type="gramEnd"/>
      <w:r w:rsidRPr="005D4066">
        <w:rPr>
          <w:b/>
          <w:bCs/>
        </w:rPr>
        <w:t xml:space="preserve"> {action object} </w:t>
      </w:r>
      <w:proofErr w:type="spellStart"/>
      <w:r w:rsidRPr="005D4066">
        <w:rPr>
          <w:b/>
          <w:bCs/>
        </w:rPr>
        <w:t>new_v</w:t>
      </w:r>
      <w:proofErr w:type="spellEnd"/>
      <w:r w:rsidRPr="005D4066">
        <w:rPr>
          <w:b/>
          <w:bCs/>
        </w:rPr>
        <w:t>)</w:t>
      </w:r>
    </w:p>
    <w:p w14:paraId="28FB4A0A" w14:textId="77777777" w:rsidR="005D4066" w:rsidRPr="005D4066" w:rsidRDefault="005D4066" w:rsidP="005D4066">
      <w:pPr>
        <w:ind w:left="1440"/>
        <w:rPr>
          <w:b/>
          <w:bCs/>
        </w:rPr>
      </w:pPr>
      <w:r w:rsidRPr="005D4066">
        <w:rPr>
          <w:b/>
          <w:bCs/>
        </w:rPr>
        <w:tab/>
      </w:r>
      <w:r w:rsidRPr="005D4066">
        <w:rPr>
          <w:b/>
          <w:bCs/>
        </w:rPr>
        <w:tab/>
      </w:r>
      <w:r w:rsidRPr="005D4066">
        <w:rPr>
          <w:b/>
          <w:bCs/>
        </w:rPr>
        <w:tab/>
      </w:r>
      <w:r w:rsidRPr="005D4066">
        <w:rPr>
          <w:b/>
          <w:bCs/>
        </w:rPr>
        <w:tab/>
      </w:r>
      <w:proofErr w:type="spellStart"/>
      <w:r w:rsidRPr="005D4066">
        <w:rPr>
          <w:b/>
          <w:bCs/>
        </w:rPr>
        <w:t>new_v</w:t>
      </w:r>
      <w:proofErr w:type="spellEnd"/>
      <w:r w:rsidRPr="005D4066">
        <w:rPr>
          <w:b/>
          <w:bCs/>
        </w:rPr>
        <w:t>)</w:t>
      </w:r>
    </w:p>
    <w:p w14:paraId="3154FDBE" w14:textId="4B541855" w:rsidR="005D4066" w:rsidRPr="005D4066" w:rsidRDefault="005D4066" w:rsidP="005D4066">
      <w:pPr>
        <w:ind w:left="1440"/>
        <w:rPr>
          <w:b/>
          <w:bCs/>
        </w:rPr>
      </w:pPr>
      <w:r w:rsidRPr="005D4066">
        <w:rPr>
          <w:b/>
          <w:bCs/>
        </w:rPr>
        <w:tab/>
        <w:t>:doc "transitive action kick")</w:t>
      </w:r>
    </w:p>
    <w:p w14:paraId="44BBD908" w14:textId="2DAEE014" w:rsidR="00121C47" w:rsidRDefault="005D4066" w:rsidP="005D4066">
      <w:pPr>
        <w:ind w:left="1440"/>
      </w:pPr>
      <w:r>
        <w:t xml:space="preserve">This construction defines a new construction for transitive action kick. Since only an animal could perform the action kick, the construction constraint the </w:t>
      </w:r>
      <w:proofErr w:type="gramStart"/>
      <w:r>
        <w:t xml:space="preserve">variable </w:t>
      </w:r>
      <w:r>
        <w:rPr>
          <w:b/>
          <w:bCs/>
        </w:rPr>
        <w:t>?x</w:t>
      </w:r>
      <w:proofErr w:type="gramEnd"/>
      <w:r>
        <w:t xml:space="preserve"> to </w:t>
      </w:r>
      <w:r>
        <w:rPr>
          <w:b/>
          <w:bCs/>
        </w:rPr>
        <w:t>{animal}</w:t>
      </w:r>
      <w:r>
        <w:t xml:space="preserve">. Similarly, only a physical object can be kicked, the construction also </w:t>
      </w:r>
      <w:proofErr w:type="gramStart"/>
      <w:r>
        <w:t xml:space="preserve">bind </w:t>
      </w:r>
      <w:r>
        <w:rPr>
          <w:b/>
          <w:bCs/>
        </w:rPr>
        <w:t>?y</w:t>
      </w:r>
      <w:proofErr w:type="gramEnd"/>
      <w:r>
        <w:rPr>
          <w:b/>
          <w:bCs/>
        </w:rPr>
        <w:t xml:space="preserve"> </w:t>
      </w:r>
      <w:r>
        <w:t xml:space="preserve">to </w:t>
      </w:r>
      <w:r>
        <w:rPr>
          <w:b/>
          <w:bCs/>
        </w:rPr>
        <w:t>{physical object}</w:t>
      </w:r>
      <w:r>
        <w:t xml:space="preserve">. </w:t>
      </w:r>
    </w:p>
    <w:p w14:paraId="28D73237" w14:textId="62AE1E60" w:rsidR="005D4066" w:rsidRDefault="005D4066" w:rsidP="005D4066">
      <w:pPr>
        <w:ind w:left="1440"/>
      </w:pPr>
    </w:p>
    <w:p w14:paraId="64EEA4C8" w14:textId="77777777" w:rsidR="005D4066" w:rsidRPr="005D4066" w:rsidRDefault="005D4066" w:rsidP="005D4066">
      <w:pPr>
        <w:ind w:left="1440"/>
        <w:rPr>
          <w:b/>
          <w:bCs/>
        </w:rPr>
      </w:pPr>
      <w:r>
        <w:tab/>
      </w:r>
      <w:r w:rsidRPr="005D4066">
        <w:rPr>
          <w:b/>
          <w:bCs/>
        </w:rPr>
        <w:t>(</w:t>
      </w:r>
      <w:proofErr w:type="gramStart"/>
      <w:r w:rsidRPr="005D4066">
        <w:rPr>
          <w:b/>
          <w:bCs/>
        </w:rPr>
        <w:t>new</w:t>
      </w:r>
      <w:proofErr w:type="gramEnd"/>
      <w:r w:rsidRPr="005D4066">
        <w:rPr>
          <w:b/>
          <w:bCs/>
        </w:rPr>
        <w:t xml:space="preserve">-construction </w:t>
      </w:r>
    </w:p>
    <w:p w14:paraId="32347003" w14:textId="6C2CA6A3" w:rsidR="005D4066" w:rsidRPr="005D4066" w:rsidRDefault="005D4066" w:rsidP="005D4066">
      <w:pPr>
        <w:ind w:left="1440"/>
        <w:rPr>
          <w:b/>
          <w:bCs/>
        </w:rPr>
      </w:pPr>
      <w:r w:rsidRPr="005D4066">
        <w:rPr>
          <w:b/>
          <w:bCs/>
        </w:rPr>
        <w:tab/>
      </w:r>
      <w:r w:rsidRPr="005D4066">
        <w:rPr>
          <w:b/>
          <w:bCs/>
        </w:rPr>
        <w:tab/>
      </w:r>
      <w:proofErr w:type="gramStart"/>
      <w:r w:rsidRPr="005D4066">
        <w:rPr>
          <w:b/>
          <w:bCs/>
        </w:rPr>
        <w:t>:variables</w:t>
      </w:r>
      <w:proofErr w:type="gramEnd"/>
      <w:r w:rsidRPr="005D4066">
        <w:rPr>
          <w:b/>
          <w:bCs/>
        </w:rPr>
        <w:t xml:space="preserve"> ((?x :noun) (?y :noun :type))</w:t>
      </w:r>
    </w:p>
    <w:p w14:paraId="20B9F763" w14:textId="0801B73A" w:rsidR="005D4066" w:rsidRPr="005D4066" w:rsidRDefault="005D4066" w:rsidP="005D4066">
      <w:pPr>
        <w:ind w:left="1440"/>
        <w:rPr>
          <w:b/>
          <w:bCs/>
        </w:rPr>
      </w:pPr>
      <w:r w:rsidRPr="005D4066">
        <w:rPr>
          <w:b/>
          <w:bCs/>
        </w:rPr>
        <w:tab/>
      </w:r>
      <w:r w:rsidRPr="005D4066">
        <w:rPr>
          <w:b/>
          <w:bCs/>
        </w:rPr>
        <w:tab/>
      </w:r>
      <w:proofErr w:type="gramStart"/>
      <w:r w:rsidRPr="005D4066">
        <w:rPr>
          <w:b/>
          <w:bCs/>
        </w:rPr>
        <w:t>:pattern</w:t>
      </w:r>
      <w:proofErr w:type="gramEnd"/>
      <w:r w:rsidRPr="005D4066">
        <w:rPr>
          <w:b/>
          <w:bCs/>
        </w:rPr>
        <w:t xml:space="preserve"> (?x ("is" "are") ?y)</w:t>
      </w:r>
    </w:p>
    <w:p w14:paraId="195451B5" w14:textId="44DED0DC" w:rsidR="005D4066" w:rsidRPr="005D4066" w:rsidRDefault="005D4066" w:rsidP="005D4066">
      <w:pPr>
        <w:ind w:left="1440"/>
        <w:rPr>
          <w:b/>
          <w:bCs/>
        </w:rPr>
      </w:pPr>
      <w:r w:rsidRPr="005D4066">
        <w:rPr>
          <w:b/>
          <w:bCs/>
        </w:rPr>
        <w:tab/>
      </w:r>
      <w:r w:rsidRPr="005D4066">
        <w:rPr>
          <w:b/>
          <w:bCs/>
        </w:rPr>
        <w:tab/>
      </w:r>
      <w:proofErr w:type="gramStart"/>
      <w:r w:rsidRPr="005D4066">
        <w:rPr>
          <w:b/>
          <w:bCs/>
        </w:rPr>
        <w:t>:ret</w:t>
      </w:r>
      <w:proofErr w:type="gramEnd"/>
      <w:r w:rsidRPr="005D4066">
        <w:rPr>
          <w:b/>
          <w:bCs/>
        </w:rPr>
        <w:t>-tag :relation</w:t>
      </w:r>
    </w:p>
    <w:p w14:paraId="52CF3DD5" w14:textId="32FF68E1" w:rsidR="005D4066" w:rsidRPr="005D4066" w:rsidRDefault="005D4066" w:rsidP="005D4066">
      <w:pPr>
        <w:ind w:left="1440"/>
        <w:rPr>
          <w:b/>
          <w:bCs/>
        </w:rPr>
      </w:pPr>
      <w:r w:rsidRPr="005D4066">
        <w:rPr>
          <w:b/>
          <w:bCs/>
        </w:rPr>
        <w:tab/>
      </w:r>
      <w:r w:rsidRPr="005D4066">
        <w:rPr>
          <w:b/>
          <w:bCs/>
        </w:rPr>
        <w:tab/>
      </w:r>
      <w:proofErr w:type="gramStart"/>
      <w:r w:rsidRPr="005D4066">
        <w:rPr>
          <w:b/>
          <w:bCs/>
        </w:rPr>
        <w:t>:action</w:t>
      </w:r>
      <w:proofErr w:type="gramEnd"/>
      <w:r w:rsidRPr="005D4066">
        <w:rPr>
          <w:b/>
          <w:bCs/>
        </w:rPr>
        <w:t xml:space="preserve"> (new-is-a ?x ?y)</w:t>
      </w:r>
    </w:p>
    <w:p w14:paraId="7383ED3E" w14:textId="0B675B3B" w:rsidR="005D4066" w:rsidRPr="005D4066" w:rsidRDefault="005D4066" w:rsidP="005D4066">
      <w:pPr>
        <w:ind w:left="1440"/>
        <w:rPr>
          <w:b/>
          <w:bCs/>
        </w:rPr>
      </w:pPr>
      <w:r w:rsidRPr="005D4066">
        <w:rPr>
          <w:b/>
          <w:bCs/>
        </w:rPr>
        <w:tab/>
      </w:r>
      <w:r w:rsidRPr="005D4066">
        <w:rPr>
          <w:b/>
          <w:bCs/>
        </w:rPr>
        <w:tab/>
      </w:r>
      <w:r w:rsidRPr="005D4066">
        <w:rPr>
          <w:b/>
          <w:bCs/>
        </w:rPr>
        <w:t>:doc "state verb type")</w:t>
      </w:r>
    </w:p>
    <w:p w14:paraId="27314DB3" w14:textId="77777777" w:rsidR="005D4066" w:rsidRPr="005D4066" w:rsidRDefault="005D4066" w:rsidP="005D4066">
      <w:pPr>
        <w:ind w:left="1440"/>
        <w:rPr>
          <w:b/>
          <w:bCs/>
        </w:rPr>
      </w:pPr>
    </w:p>
    <w:p w14:paraId="297E8E57" w14:textId="77777777" w:rsidR="005D4066" w:rsidRPr="005D4066" w:rsidRDefault="005D4066" w:rsidP="005D4066">
      <w:pPr>
        <w:ind w:left="2160"/>
        <w:rPr>
          <w:b/>
          <w:bCs/>
        </w:rPr>
      </w:pPr>
      <w:r w:rsidRPr="005D4066">
        <w:rPr>
          <w:b/>
          <w:bCs/>
        </w:rPr>
        <w:t>(</w:t>
      </w:r>
      <w:proofErr w:type="gramStart"/>
      <w:r w:rsidRPr="005D4066">
        <w:rPr>
          <w:b/>
          <w:bCs/>
        </w:rPr>
        <w:t>new</w:t>
      </w:r>
      <w:proofErr w:type="gramEnd"/>
      <w:r w:rsidRPr="005D4066">
        <w:rPr>
          <w:b/>
          <w:bCs/>
        </w:rPr>
        <w:t xml:space="preserve">-construction </w:t>
      </w:r>
    </w:p>
    <w:p w14:paraId="77276FED" w14:textId="77777777" w:rsidR="005D4066" w:rsidRPr="005D4066" w:rsidRDefault="005D4066" w:rsidP="005D4066">
      <w:pPr>
        <w:ind w:left="2160"/>
        <w:rPr>
          <w:b/>
          <w:bCs/>
        </w:rPr>
      </w:pPr>
      <w:r w:rsidRPr="005D4066">
        <w:rPr>
          <w:b/>
          <w:bCs/>
        </w:rPr>
        <w:tab/>
      </w:r>
      <w:proofErr w:type="gramStart"/>
      <w:r w:rsidRPr="005D4066">
        <w:rPr>
          <w:b/>
          <w:bCs/>
        </w:rPr>
        <w:t>:variables</w:t>
      </w:r>
      <w:proofErr w:type="gramEnd"/>
      <w:r w:rsidRPr="005D4066">
        <w:rPr>
          <w:b/>
          <w:bCs/>
        </w:rPr>
        <w:t xml:space="preserve"> ((?x :noun) (?y :noun :</w:t>
      </w:r>
      <w:proofErr w:type="spellStart"/>
      <w:r w:rsidRPr="005D4066">
        <w:rPr>
          <w:b/>
          <w:bCs/>
        </w:rPr>
        <w:t>indv</w:t>
      </w:r>
      <w:proofErr w:type="spellEnd"/>
      <w:r w:rsidRPr="005D4066">
        <w:rPr>
          <w:b/>
          <w:bCs/>
        </w:rPr>
        <w:t>))</w:t>
      </w:r>
    </w:p>
    <w:p w14:paraId="3EFDCC83" w14:textId="77777777" w:rsidR="005D4066" w:rsidRPr="005D4066" w:rsidRDefault="005D4066" w:rsidP="005D4066">
      <w:pPr>
        <w:ind w:left="2160"/>
        <w:rPr>
          <w:b/>
          <w:bCs/>
        </w:rPr>
      </w:pPr>
      <w:r w:rsidRPr="005D4066">
        <w:rPr>
          <w:b/>
          <w:bCs/>
        </w:rPr>
        <w:tab/>
      </w:r>
      <w:proofErr w:type="gramStart"/>
      <w:r w:rsidRPr="005D4066">
        <w:rPr>
          <w:b/>
          <w:bCs/>
        </w:rPr>
        <w:t>:pattern</w:t>
      </w:r>
      <w:proofErr w:type="gramEnd"/>
      <w:r w:rsidRPr="005D4066">
        <w:rPr>
          <w:b/>
          <w:bCs/>
        </w:rPr>
        <w:t xml:space="preserve"> (?x ("is") ?y)</w:t>
      </w:r>
    </w:p>
    <w:p w14:paraId="299B8958" w14:textId="77777777" w:rsidR="005D4066" w:rsidRPr="005D4066" w:rsidRDefault="005D4066" w:rsidP="005D4066">
      <w:pPr>
        <w:ind w:left="2160"/>
        <w:rPr>
          <w:b/>
          <w:bCs/>
        </w:rPr>
      </w:pPr>
      <w:r w:rsidRPr="005D4066">
        <w:rPr>
          <w:b/>
          <w:bCs/>
        </w:rPr>
        <w:tab/>
      </w:r>
      <w:proofErr w:type="gramStart"/>
      <w:r w:rsidRPr="005D4066">
        <w:rPr>
          <w:b/>
          <w:bCs/>
        </w:rPr>
        <w:t>:ret</w:t>
      </w:r>
      <w:proofErr w:type="gramEnd"/>
      <w:r w:rsidRPr="005D4066">
        <w:rPr>
          <w:b/>
          <w:bCs/>
        </w:rPr>
        <w:t>-tag :relation</w:t>
      </w:r>
    </w:p>
    <w:p w14:paraId="4EF0C0F2" w14:textId="77777777" w:rsidR="005D4066" w:rsidRPr="005D4066" w:rsidRDefault="005D4066" w:rsidP="005D4066">
      <w:pPr>
        <w:ind w:left="2160"/>
        <w:rPr>
          <w:b/>
          <w:bCs/>
        </w:rPr>
      </w:pPr>
      <w:r w:rsidRPr="005D4066">
        <w:rPr>
          <w:b/>
          <w:bCs/>
        </w:rPr>
        <w:tab/>
      </w:r>
      <w:proofErr w:type="gramStart"/>
      <w:r w:rsidRPr="005D4066">
        <w:rPr>
          <w:b/>
          <w:bCs/>
        </w:rPr>
        <w:t>:action</w:t>
      </w:r>
      <w:proofErr w:type="gramEnd"/>
      <w:r w:rsidRPr="005D4066">
        <w:rPr>
          <w:b/>
          <w:bCs/>
        </w:rPr>
        <w:t xml:space="preserve"> (new-eq ?x ?y)</w:t>
      </w:r>
    </w:p>
    <w:p w14:paraId="4CD04422" w14:textId="17239198" w:rsidR="005D4066" w:rsidRDefault="005D4066" w:rsidP="005D4066">
      <w:pPr>
        <w:ind w:left="2160"/>
        <w:rPr>
          <w:b/>
          <w:bCs/>
        </w:rPr>
      </w:pPr>
      <w:r w:rsidRPr="005D4066">
        <w:rPr>
          <w:b/>
          <w:bCs/>
        </w:rPr>
        <w:tab/>
        <w:t xml:space="preserve">:doc "state verb </w:t>
      </w:r>
      <w:proofErr w:type="spellStart"/>
      <w:r w:rsidRPr="005D4066">
        <w:rPr>
          <w:b/>
          <w:bCs/>
        </w:rPr>
        <w:t>indv</w:t>
      </w:r>
      <w:proofErr w:type="spellEnd"/>
      <w:r w:rsidRPr="005D4066">
        <w:rPr>
          <w:b/>
          <w:bCs/>
        </w:rPr>
        <w:t>")</w:t>
      </w:r>
    </w:p>
    <w:p w14:paraId="4A953FAC" w14:textId="1426E902" w:rsidR="005D4066" w:rsidRDefault="005D4066" w:rsidP="00665AA0">
      <w:pPr>
        <w:ind w:left="1440"/>
      </w:pPr>
      <w:r>
        <w:lastRenderedPageBreak/>
        <w:t>When we say</w:t>
      </w:r>
      <w:r w:rsidR="00665AA0">
        <w:t>,</w:t>
      </w:r>
      <w:r>
        <w:t xml:space="preserve"> </w:t>
      </w:r>
      <w:r w:rsidR="00665AA0">
        <w:t xml:space="preserve">“Clyde is an elephant”, it means </w:t>
      </w:r>
      <w:r w:rsidR="00665AA0">
        <w:rPr>
          <w:b/>
          <w:bCs/>
        </w:rPr>
        <w:t>{Clyde}</w:t>
      </w:r>
      <w:r w:rsidR="00665AA0">
        <w:t xml:space="preserve"> is equivalent with the new elephant individua. However, when we say, “elephants are animals”, that means </w:t>
      </w:r>
      <w:r w:rsidR="00665AA0">
        <w:rPr>
          <w:b/>
          <w:bCs/>
        </w:rPr>
        <w:t>{elephant}</w:t>
      </w:r>
      <w:r w:rsidR="00665AA0">
        <w:t xml:space="preserve"> is a </w:t>
      </w:r>
      <w:r w:rsidR="00665AA0">
        <w:rPr>
          <w:b/>
          <w:bCs/>
        </w:rPr>
        <w:t>{animal}</w:t>
      </w:r>
      <w:r w:rsidR="00665AA0">
        <w:t xml:space="preserve">. The variable </w:t>
      </w:r>
      <w:proofErr w:type="gramStart"/>
      <w:r w:rsidR="00665AA0">
        <w:t xml:space="preserve">constraints </w:t>
      </w:r>
      <w:r w:rsidR="00665AA0">
        <w:rPr>
          <w:b/>
          <w:bCs/>
        </w:rPr>
        <w:t>:type</w:t>
      </w:r>
      <w:proofErr w:type="gramEnd"/>
      <w:r w:rsidR="00665AA0">
        <w:rPr>
          <w:b/>
          <w:bCs/>
        </w:rPr>
        <w:t xml:space="preserve"> :</w:t>
      </w:r>
      <w:proofErr w:type="spellStart"/>
      <w:r w:rsidR="00665AA0">
        <w:rPr>
          <w:b/>
          <w:bCs/>
        </w:rPr>
        <w:t>indv</w:t>
      </w:r>
      <w:proofErr w:type="spellEnd"/>
      <w:r w:rsidR="00665AA0">
        <w:t xml:space="preserve"> help to distinguish the two cases. </w:t>
      </w:r>
    </w:p>
    <w:p w14:paraId="68331AF4" w14:textId="0B9DEE64" w:rsidR="00665AA0" w:rsidRDefault="00665AA0" w:rsidP="00665AA0"/>
    <w:p w14:paraId="44CF2D72" w14:textId="37571D40" w:rsidR="00665AA0" w:rsidRDefault="00665AA0" w:rsidP="00665AA0">
      <w:pPr>
        <w:pStyle w:val="Heading1"/>
      </w:pPr>
      <w:bookmarkStart w:id="3" w:name="_Toc75472232"/>
      <w:r>
        <w:t xml:space="preserve">Construction Matcher </w:t>
      </w:r>
      <w:r w:rsidR="004C1A1B">
        <w:t>and Constructor</w:t>
      </w:r>
      <w:bookmarkEnd w:id="3"/>
    </w:p>
    <w:p w14:paraId="2409F0BA" w14:textId="2C64C632" w:rsidR="004C1A1B" w:rsidRDefault="004C1A1B" w:rsidP="004C1A1B"/>
    <w:p w14:paraId="31142F9A" w14:textId="490E6373" w:rsidR="004C1A1B" w:rsidRPr="004C1A1B" w:rsidRDefault="004C1A1B" w:rsidP="004C1A1B">
      <w:pPr>
        <w:rPr>
          <w:b/>
          <w:bCs/>
        </w:rPr>
      </w:pPr>
      <w:r w:rsidRPr="004C1A1B">
        <w:rPr>
          <w:b/>
          <w:bCs/>
        </w:rPr>
        <w:t xml:space="preserve">constructor (text &amp;optional </w:t>
      </w:r>
      <w:proofErr w:type="spellStart"/>
      <w:r w:rsidRPr="004C1A1B">
        <w:rPr>
          <w:b/>
          <w:bCs/>
        </w:rPr>
        <w:t>taglist</w:t>
      </w:r>
      <w:proofErr w:type="spellEnd"/>
      <w:r w:rsidRPr="004C1A1B">
        <w:rPr>
          <w:b/>
          <w:bCs/>
        </w:rPr>
        <w:t>)</w:t>
      </w:r>
      <w:r>
        <w:rPr>
          <w:b/>
          <w:bCs/>
        </w:rPr>
        <w:tab/>
      </w:r>
      <w:r>
        <w:rPr>
          <w:b/>
          <w:bCs/>
        </w:rPr>
        <w:tab/>
      </w:r>
      <w:r>
        <w:rPr>
          <w:b/>
          <w:bCs/>
        </w:rPr>
        <w:tab/>
      </w:r>
      <w:r>
        <w:rPr>
          <w:b/>
          <w:bCs/>
        </w:rPr>
        <w:tab/>
      </w:r>
      <w:r>
        <w:rPr>
          <w:b/>
          <w:bCs/>
        </w:rPr>
        <w:tab/>
      </w:r>
      <w:r>
        <w:rPr>
          <w:b/>
          <w:bCs/>
        </w:rPr>
        <w:tab/>
      </w:r>
      <w:r>
        <w:rPr>
          <w:b/>
          <w:bCs/>
        </w:rPr>
        <w:tab/>
        <w:t>[FUNCTION]</w:t>
      </w:r>
    </w:p>
    <w:p w14:paraId="64AABBF1" w14:textId="4809FCBB" w:rsidR="00500606" w:rsidRDefault="00500606" w:rsidP="00500606"/>
    <w:p w14:paraId="4231767D" w14:textId="1798F242" w:rsidR="004C1A1B" w:rsidRDefault="004C1A1B" w:rsidP="004C1A1B">
      <w:pPr>
        <w:ind w:left="720"/>
      </w:pPr>
      <w:r>
        <w:t xml:space="preserve">The constructor function takes in a raw text and tries to match with all existing constructions. If the text match with the pattern of the construction, the system applies the action and collect the result. The function returns a list of 3-element list, where each </w:t>
      </w:r>
      <w:r>
        <w:t>3-element list</w:t>
      </w:r>
      <w:r>
        <w:t xml:space="preserve"> corresponds to a possible outcome. The first element is the output Scone element, the second element is the return syntax tag, and the third element is the after-construction referral context.</w:t>
      </w:r>
      <w:r w:rsidR="00450DBB">
        <w:t xml:space="preserve"> Return NIL if no construction matches. </w:t>
      </w:r>
      <w:r w:rsidR="00DB0C03">
        <w:t>If the function takes in a list of syntax tags, the system will only check constructions that has the return tag in the list.</w:t>
      </w:r>
    </w:p>
    <w:p w14:paraId="56C3C61F" w14:textId="2D2BE378" w:rsidR="004C1A1B" w:rsidRDefault="004C1A1B" w:rsidP="004C1A1B">
      <w:pPr>
        <w:ind w:left="720"/>
      </w:pPr>
    </w:p>
    <w:p w14:paraId="29D2BF51" w14:textId="77777777" w:rsidR="00DB0C03" w:rsidRDefault="00450DBB" w:rsidP="004C1A1B">
      <w:pPr>
        <w:ind w:left="720"/>
      </w:pPr>
      <w:r>
        <w:t xml:space="preserve">For example, when </w:t>
      </w:r>
      <w:r w:rsidR="00DB0C03">
        <w:rPr>
          <w:b/>
          <w:bCs/>
        </w:rPr>
        <w:t>*referral*</w:t>
      </w:r>
      <w:r w:rsidR="00DB0C03">
        <w:t xml:space="preserve"> is NIL, </w:t>
      </w:r>
    </w:p>
    <w:p w14:paraId="61375C1C" w14:textId="655F532B" w:rsidR="00500606" w:rsidRDefault="00DB0C03" w:rsidP="00DB0C03">
      <w:pPr>
        <w:ind w:firstLine="720"/>
      </w:pPr>
      <w:r>
        <w:rPr>
          <w:noProof/>
        </w:rPr>
        <w:drawing>
          <wp:inline distT="0" distB="0" distL="0" distR="0" wp14:anchorId="15067EC0" wp14:editId="49041886">
            <wp:extent cx="5458691" cy="1169303"/>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0621" cy="1182569"/>
                    </a:xfrm>
                    <a:prstGeom prst="rect">
                      <a:avLst/>
                    </a:prstGeom>
                  </pic:spPr>
                </pic:pic>
              </a:graphicData>
            </a:graphic>
          </wp:inline>
        </w:drawing>
      </w:r>
    </w:p>
    <w:p w14:paraId="54B69FB8" w14:textId="7D1A3A9E" w:rsidR="00500606" w:rsidRDefault="00500606" w:rsidP="00500606"/>
    <w:p w14:paraId="7247CB5D" w14:textId="19BA0213" w:rsidR="00500606" w:rsidRDefault="00500606" w:rsidP="00500606"/>
    <w:p w14:paraId="0FEE59B6" w14:textId="24295146" w:rsidR="00DB0C03" w:rsidRDefault="007C7A9D" w:rsidP="009F3A94">
      <w:pPr>
        <w:pStyle w:val="Heading1"/>
      </w:pPr>
      <w:bookmarkStart w:id="4" w:name="_Toc75472233"/>
      <w:r>
        <w:t>Core NLU</w:t>
      </w:r>
      <w:r w:rsidR="00253A05">
        <w:t xml:space="preserve"> Engine</w:t>
      </w:r>
      <w:bookmarkEnd w:id="4"/>
    </w:p>
    <w:p w14:paraId="1FB39FB3" w14:textId="6EE1F182" w:rsidR="00500606" w:rsidRDefault="00500606" w:rsidP="00500606"/>
    <w:p w14:paraId="6CFAF445" w14:textId="3017A5D7" w:rsidR="00253A05" w:rsidRPr="00253A05" w:rsidRDefault="00253A05" w:rsidP="00500606">
      <w:pPr>
        <w:rPr>
          <w:b/>
          <w:bCs/>
        </w:rPr>
      </w:pPr>
      <w:r w:rsidRPr="00253A05">
        <w:rPr>
          <w:b/>
          <w:bCs/>
        </w:rPr>
        <w:t>*</w:t>
      </w:r>
      <w:proofErr w:type="gramStart"/>
      <w:r w:rsidRPr="00253A05">
        <w:rPr>
          <w:b/>
          <w:bCs/>
        </w:rPr>
        <w:t>text</w:t>
      </w:r>
      <w:proofErr w:type="gramEnd"/>
      <w:r w:rsidRPr="00253A05">
        <w:rPr>
          <w:b/>
          <w:bCs/>
        </w:rPr>
        <w:t>-record*</w:t>
      </w:r>
    </w:p>
    <w:p w14:paraId="4C41DC78" w14:textId="4742C6E5" w:rsidR="00253A05" w:rsidRDefault="00253A05" w:rsidP="00500606"/>
    <w:p w14:paraId="6131E195" w14:textId="2FC4394A" w:rsidR="00253A05" w:rsidRDefault="00253A05" w:rsidP="00500606">
      <w:r>
        <w:tab/>
        <w:t xml:space="preserve">This saves all previously input raw text and current interpretation of the text. The record </w:t>
      </w:r>
      <w:r>
        <w:tab/>
        <w:t xml:space="preserve">is saved as a list of 3-element lists in order, where the first element is the raw text, the </w:t>
      </w:r>
      <w:r>
        <w:tab/>
        <w:t xml:space="preserve">second element is the Scone element for the text and the third element is the syntax </w:t>
      </w:r>
      <w:r>
        <w:tab/>
        <w:t>tag.</w:t>
      </w:r>
    </w:p>
    <w:p w14:paraId="15D695B1" w14:textId="75F4184A" w:rsidR="00F945BB" w:rsidRDefault="00F945BB" w:rsidP="00500606"/>
    <w:p w14:paraId="3054D528" w14:textId="52C0EA28" w:rsidR="00F945BB" w:rsidRDefault="00F945BB" w:rsidP="00500606">
      <w:pPr>
        <w:rPr>
          <w:b/>
          <w:bCs/>
        </w:rPr>
      </w:pPr>
      <w:r>
        <w:rPr>
          <w:b/>
          <w:bCs/>
        </w:rPr>
        <w:t>*</w:t>
      </w:r>
      <w:proofErr w:type="gramStart"/>
      <w:r>
        <w:rPr>
          <w:b/>
          <w:bCs/>
        </w:rPr>
        <w:t>result</w:t>
      </w:r>
      <w:proofErr w:type="gramEnd"/>
      <w:r>
        <w:rPr>
          <w:b/>
          <w:bCs/>
        </w:rPr>
        <w:t>-record*</w:t>
      </w:r>
    </w:p>
    <w:p w14:paraId="4DE3EE00" w14:textId="3C2E5E4D" w:rsidR="00F945BB" w:rsidRDefault="00F945BB" w:rsidP="00500606">
      <w:pPr>
        <w:rPr>
          <w:b/>
          <w:bCs/>
        </w:rPr>
      </w:pPr>
    </w:p>
    <w:p w14:paraId="59E483D1" w14:textId="125D7A1E" w:rsidR="00F945BB" w:rsidRDefault="00F945BB" w:rsidP="00500606">
      <w:r>
        <w:rPr>
          <w:b/>
          <w:bCs/>
        </w:rPr>
        <w:tab/>
      </w:r>
      <w:r>
        <w:t xml:space="preserve">This saves all possible outcomes of the constructor for every previous input text that are </w:t>
      </w:r>
      <w:r>
        <w:tab/>
        <w:t xml:space="preserve">not used. </w:t>
      </w:r>
    </w:p>
    <w:p w14:paraId="37A48EF2" w14:textId="3052067B" w:rsidR="00F945BB" w:rsidRDefault="00F945BB" w:rsidP="00F87EEB">
      <w:pPr>
        <w:ind w:left="720"/>
      </w:pPr>
      <w:r>
        <w:lastRenderedPageBreak/>
        <w:t xml:space="preserve">For example, when the </w:t>
      </w:r>
      <w:r w:rsidR="00F87EEB">
        <w:t>system takes the input</w:t>
      </w:r>
      <w:r>
        <w:t xml:space="preserve"> “</w:t>
      </w:r>
      <w:r w:rsidR="00F87EEB">
        <w:t xml:space="preserve">an elephant kicks a mouse”, then constructor could get two possible outcomes (showed in the example above). The system will naively take the first result, set </w:t>
      </w:r>
      <w:r w:rsidR="00F87EEB">
        <w:rPr>
          <w:b/>
          <w:bCs/>
        </w:rPr>
        <w:t>*referral*</w:t>
      </w:r>
      <w:r w:rsidR="00F87EEB">
        <w:t xml:space="preserve"> as </w:t>
      </w:r>
      <w:r w:rsidR="00F87EEB" w:rsidRPr="00F87EEB">
        <w:rPr>
          <w:b/>
          <w:bCs/>
        </w:rPr>
        <w:t>(({mouse} {mouse 0-2816}) ({elephant} {elephant 0-2806}))</w:t>
      </w:r>
      <w:r w:rsidR="00F87EEB">
        <w:t xml:space="preserve">, save </w:t>
      </w:r>
      <w:r w:rsidR="00F87EEB">
        <w:rPr>
          <w:b/>
          <w:bCs/>
        </w:rPr>
        <w:t xml:space="preserve">{kick 0-2824} </w:t>
      </w:r>
      <w:r w:rsidR="00F87EEB">
        <w:t xml:space="preserve">in </w:t>
      </w:r>
      <w:r w:rsidR="00F87EEB" w:rsidRPr="00253A05">
        <w:rPr>
          <w:b/>
          <w:bCs/>
        </w:rPr>
        <w:t>*text-record*</w:t>
      </w:r>
      <w:r w:rsidR="00F87EEB">
        <w:rPr>
          <w:b/>
          <w:bCs/>
        </w:rPr>
        <w:t xml:space="preserve"> </w:t>
      </w:r>
      <w:r w:rsidR="00F87EEB">
        <w:t xml:space="preserve">and save </w:t>
      </w:r>
      <w:r w:rsidR="00F87EEB" w:rsidRPr="00F87EEB">
        <w:rPr>
          <w:b/>
          <w:bCs/>
        </w:rPr>
        <w:t>({kick 0-2830</w:t>
      </w:r>
      <w:proofErr w:type="gramStart"/>
      <w:r w:rsidR="00F87EEB" w:rsidRPr="00F87EEB">
        <w:rPr>
          <w:b/>
          <w:bCs/>
        </w:rPr>
        <w:t>} :VERB</w:t>
      </w:r>
      <w:proofErr w:type="gramEnd"/>
      <w:r w:rsidR="00F87EEB" w:rsidRPr="00F87EEB">
        <w:rPr>
          <w:b/>
          <w:bCs/>
        </w:rPr>
        <w:t xml:space="preserve"> </w:t>
      </w:r>
      <w:r w:rsidR="00F87EEB" w:rsidRPr="00F87EEB">
        <w:rPr>
          <w:b/>
          <w:bCs/>
        </w:rPr>
        <w:t>(({computer mouse} {computer mouse 0-2818}) ({elephant} {elephant 0-2806})))</w:t>
      </w:r>
      <w:r w:rsidR="00F87EEB">
        <w:rPr>
          <w:b/>
          <w:bCs/>
        </w:rPr>
        <w:t xml:space="preserve"> </w:t>
      </w:r>
      <w:r w:rsidR="00F87EEB">
        <w:t xml:space="preserve">in </w:t>
      </w:r>
      <w:r w:rsidR="00F87EEB">
        <w:rPr>
          <w:b/>
          <w:bCs/>
        </w:rPr>
        <w:t>*result-record*</w:t>
      </w:r>
      <w:r w:rsidR="00F87EEB">
        <w:t xml:space="preserve">. </w:t>
      </w:r>
      <w:r w:rsidR="00F87EEB">
        <w:rPr>
          <w:b/>
          <w:bCs/>
        </w:rPr>
        <w:t>*</w:t>
      </w:r>
      <w:proofErr w:type="gramStart"/>
      <w:r w:rsidR="00F87EEB">
        <w:rPr>
          <w:b/>
          <w:bCs/>
        </w:rPr>
        <w:t>result</w:t>
      </w:r>
      <w:proofErr w:type="gramEnd"/>
      <w:r w:rsidR="00F87EEB">
        <w:rPr>
          <w:b/>
          <w:bCs/>
        </w:rPr>
        <w:t>-record*</w:t>
      </w:r>
      <w:r w:rsidR="00F87EEB">
        <w:rPr>
          <w:b/>
          <w:bCs/>
        </w:rPr>
        <w:t xml:space="preserve"> </w:t>
      </w:r>
      <w:r w:rsidR="00F87EEB">
        <w:t xml:space="preserve">is used for the purpose of backtracking if we realized current referral is incorrect when the system got more text. </w:t>
      </w:r>
    </w:p>
    <w:p w14:paraId="7CD9B6B2" w14:textId="77777777" w:rsidR="00253A05" w:rsidRDefault="00253A05" w:rsidP="00500606"/>
    <w:p w14:paraId="5D0BAF28" w14:textId="24D9CC7E" w:rsidR="00253A05" w:rsidRPr="00253A05" w:rsidRDefault="00253A05" w:rsidP="00500606">
      <w:pPr>
        <w:rPr>
          <w:b/>
          <w:bCs/>
        </w:rPr>
      </w:pPr>
      <w:proofErr w:type="gramStart"/>
      <w:r w:rsidRPr="00253A05">
        <w:rPr>
          <w:b/>
          <w:bCs/>
        </w:rPr>
        <w:t>read-text</w:t>
      </w:r>
      <w:proofErr w:type="gramEnd"/>
      <w:r w:rsidRPr="00253A05">
        <w:rPr>
          <w:b/>
          <w:bCs/>
        </w:rPr>
        <w:t xml:space="preserve"> (text)</w:t>
      </w:r>
      <w:r>
        <w:rPr>
          <w:b/>
          <w:bCs/>
        </w:rPr>
        <w:tab/>
      </w:r>
      <w:r>
        <w:rPr>
          <w:b/>
          <w:bCs/>
        </w:rPr>
        <w:tab/>
      </w:r>
      <w:r>
        <w:rPr>
          <w:b/>
          <w:bCs/>
        </w:rPr>
        <w:tab/>
      </w:r>
      <w:r>
        <w:rPr>
          <w:b/>
          <w:bCs/>
        </w:rPr>
        <w:tab/>
      </w:r>
      <w:r>
        <w:rPr>
          <w:b/>
          <w:bCs/>
        </w:rPr>
        <w:tab/>
      </w:r>
      <w:r>
        <w:rPr>
          <w:b/>
          <w:bCs/>
        </w:rPr>
        <w:tab/>
      </w:r>
      <w:r>
        <w:rPr>
          <w:b/>
          <w:bCs/>
        </w:rPr>
        <w:tab/>
      </w:r>
      <w:r>
        <w:rPr>
          <w:b/>
          <w:bCs/>
        </w:rPr>
        <w:tab/>
      </w:r>
      <w:r>
        <w:rPr>
          <w:b/>
          <w:bCs/>
        </w:rPr>
        <w:tab/>
        <w:t>[FUNCTION]</w:t>
      </w:r>
    </w:p>
    <w:p w14:paraId="429DB359" w14:textId="0BDF73EE" w:rsidR="007C7A9D" w:rsidRDefault="00253A05" w:rsidP="00500606">
      <w:r>
        <w:tab/>
      </w:r>
    </w:p>
    <w:p w14:paraId="44C3F6B9" w14:textId="5A7FE04A" w:rsidR="00E86630" w:rsidRDefault="00F945BB" w:rsidP="00E86630">
      <w:pPr>
        <w:ind w:left="720"/>
      </w:pPr>
      <w:r>
        <w:t>This function takes a text in natural language (English)</w:t>
      </w:r>
      <w:r w:rsidR="00F87EEB">
        <w:t xml:space="preserve"> and applies </w:t>
      </w:r>
      <w:r w:rsidR="00F87EEB">
        <w:rPr>
          <w:b/>
          <w:bCs/>
        </w:rPr>
        <w:t>constructor</w:t>
      </w:r>
      <w:r w:rsidR="00F87EEB">
        <w:t xml:space="preserve"> to the text. If the </w:t>
      </w:r>
      <w:r w:rsidR="00401069">
        <w:t>constructor</w:t>
      </w:r>
      <w:r w:rsidR="00F87EEB">
        <w:t xml:space="preserve"> </w:t>
      </w:r>
      <w:proofErr w:type="gramStart"/>
      <w:r w:rsidR="00401069">
        <w:t>get</w:t>
      </w:r>
      <w:proofErr w:type="gramEnd"/>
      <w:r w:rsidR="00401069">
        <w:t xml:space="preserve"> non-nil results, the system naively takes the first result, set </w:t>
      </w:r>
      <w:r w:rsidR="00E86630">
        <w:t xml:space="preserve">new </w:t>
      </w:r>
      <w:r w:rsidR="00E86630">
        <w:rPr>
          <w:b/>
          <w:bCs/>
        </w:rPr>
        <w:t>*referral*</w:t>
      </w:r>
      <w:r w:rsidR="00E86630">
        <w:t xml:space="preserve">, save the result in </w:t>
      </w:r>
      <w:r w:rsidR="00E86630" w:rsidRPr="00253A05">
        <w:rPr>
          <w:b/>
          <w:bCs/>
        </w:rPr>
        <w:t>*text-record*</w:t>
      </w:r>
      <w:r w:rsidR="00E86630">
        <w:t xml:space="preserve">, and save the not used results in </w:t>
      </w:r>
      <w:r w:rsidR="00E86630" w:rsidRPr="00E86630">
        <w:rPr>
          <w:b/>
          <w:bCs/>
        </w:rPr>
        <w:t>*result-record*</w:t>
      </w:r>
      <w:r w:rsidR="00E86630">
        <w:t xml:space="preserve">. If the constructor returns nil, then the system will look back to previously unused referral context and reread the texts. The function returns the </w:t>
      </w:r>
      <w:r w:rsidR="00E86630" w:rsidRPr="00253A05">
        <w:rPr>
          <w:b/>
          <w:bCs/>
        </w:rPr>
        <w:t>*text-record*</w:t>
      </w:r>
      <w:r w:rsidR="00E86630">
        <w:rPr>
          <w:b/>
          <w:bCs/>
        </w:rPr>
        <w:t xml:space="preserve"> </w:t>
      </w:r>
      <w:r w:rsidR="00E86630">
        <w:t>after reading the newly input text.</w:t>
      </w:r>
    </w:p>
    <w:p w14:paraId="69F90C62" w14:textId="125D09DC" w:rsidR="00E86630" w:rsidRDefault="00E86630" w:rsidP="00E86630">
      <w:pPr>
        <w:ind w:left="720"/>
      </w:pPr>
    </w:p>
    <w:p w14:paraId="2DF2BBD1" w14:textId="6F53E79F" w:rsidR="00E86630" w:rsidRPr="00E86630" w:rsidRDefault="00E86630" w:rsidP="00E86630">
      <w:pPr>
        <w:ind w:left="720"/>
      </w:pPr>
      <w:r>
        <w:t>For example,</w:t>
      </w:r>
    </w:p>
    <w:p w14:paraId="166F23E4" w14:textId="7296EAF3" w:rsidR="004D6478" w:rsidRPr="00E86630" w:rsidRDefault="00E86630" w:rsidP="00F87EEB">
      <w:pPr>
        <w:ind w:left="720"/>
      </w:pPr>
      <w:r>
        <w:rPr>
          <w:noProof/>
        </w:rPr>
        <w:drawing>
          <wp:inline distT="0" distB="0" distL="0" distR="0" wp14:anchorId="22C04FEF" wp14:editId="1CD4D243">
            <wp:extent cx="5943600" cy="29375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59C9F14F" w14:textId="2E4CD08F" w:rsidR="00253A05" w:rsidRDefault="00E86630" w:rsidP="00E86630">
      <w:pPr>
        <w:ind w:left="720"/>
      </w:pPr>
      <w:r>
        <w:t xml:space="preserve">We can see here, initially, when reading “Clyde kicks a mouse”, the system takes mouse as animal mouse. However, when reading “Yang made the mouse”, the system will realize mouse is a </w:t>
      </w:r>
      <w:r>
        <w:rPr>
          <w:b/>
          <w:bCs/>
        </w:rPr>
        <w:t>{man-made object}</w:t>
      </w:r>
      <w:r>
        <w:t xml:space="preserve"> and look back </w:t>
      </w:r>
      <w:r w:rsidR="00672E4E">
        <w:t xml:space="preserve">into </w:t>
      </w:r>
      <w:r w:rsidR="00672E4E">
        <w:rPr>
          <w:b/>
          <w:bCs/>
        </w:rPr>
        <w:t>*result-record*</w:t>
      </w:r>
      <w:r w:rsidR="00672E4E">
        <w:t xml:space="preserve">. Therefore, after reading the last sentence, the system </w:t>
      </w:r>
      <w:r w:rsidR="0000437D">
        <w:t xml:space="preserve">will take mouse as </w:t>
      </w:r>
      <w:r w:rsidR="0000437D">
        <w:rPr>
          <w:b/>
          <w:bCs/>
        </w:rPr>
        <w:t>{computer mouse}</w:t>
      </w:r>
      <w:r w:rsidR="0000437D">
        <w:t xml:space="preserve"> and change the meaning of the second sentence as</w:t>
      </w:r>
      <w:r w:rsidR="005028E4">
        <w:t xml:space="preserve"> </w:t>
      </w:r>
      <w:proofErr w:type="spellStart"/>
      <w:r w:rsidR="005028E4">
        <w:t>well</w:t>
      </w:r>
      <w:proofErr w:type="spellEnd"/>
      <w:r w:rsidR="005028E4">
        <w:t xml:space="preserve">. </w:t>
      </w:r>
    </w:p>
    <w:p w14:paraId="53E9DBE9" w14:textId="77777777" w:rsidR="005028E4" w:rsidRPr="0000437D" w:rsidRDefault="005028E4" w:rsidP="00E86630">
      <w:pPr>
        <w:ind w:left="720"/>
      </w:pPr>
    </w:p>
    <w:p w14:paraId="7A29303E" w14:textId="45882D1A" w:rsidR="00500606" w:rsidRDefault="00500606" w:rsidP="00500606"/>
    <w:p w14:paraId="65DE8DE7" w14:textId="25F6BAE0" w:rsidR="00500606" w:rsidRDefault="00500606" w:rsidP="00500606"/>
    <w:p w14:paraId="056BE2B1" w14:textId="16E46670" w:rsidR="00500606" w:rsidRDefault="00500606" w:rsidP="00500606"/>
    <w:p w14:paraId="1E9E9F8F" w14:textId="77777777" w:rsidR="00500606" w:rsidRPr="00500606" w:rsidRDefault="00500606" w:rsidP="00500606"/>
    <w:sectPr w:rsidR="00500606" w:rsidRPr="00500606"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B"/>
    <w:rsid w:val="0000437D"/>
    <w:rsid w:val="00121C47"/>
    <w:rsid w:val="001433A8"/>
    <w:rsid w:val="00253A05"/>
    <w:rsid w:val="003772DD"/>
    <w:rsid w:val="00401069"/>
    <w:rsid w:val="00450DBB"/>
    <w:rsid w:val="004C1A1B"/>
    <w:rsid w:val="004D6478"/>
    <w:rsid w:val="00500606"/>
    <w:rsid w:val="005028E4"/>
    <w:rsid w:val="0057144D"/>
    <w:rsid w:val="00585CD0"/>
    <w:rsid w:val="0059411A"/>
    <w:rsid w:val="005D4066"/>
    <w:rsid w:val="00665AA0"/>
    <w:rsid w:val="00672E4E"/>
    <w:rsid w:val="00681545"/>
    <w:rsid w:val="0068507B"/>
    <w:rsid w:val="006E29DD"/>
    <w:rsid w:val="007407A3"/>
    <w:rsid w:val="007C7A9D"/>
    <w:rsid w:val="00817827"/>
    <w:rsid w:val="009D5B63"/>
    <w:rsid w:val="009F3A94"/>
    <w:rsid w:val="00A41953"/>
    <w:rsid w:val="00B14DFC"/>
    <w:rsid w:val="00B159DB"/>
    <w:rsid w:val="00BC285F"/>
    <w:rsid w:val="00BF0A6B"/>
    <w:rsid w:val="00CA1504"/>
    <w:rsid w:val="00CC253F"/>
    <w:rsid w:val="00D971AB"/>
    <w:rsid w:val="00DB0C03"/>
    <w:rsid w:val="00DF6B4B"/>
    <w:rsid w:val="00E65B88"/>
    <w:rsid w:val="00E86630"/>
    <w:rsid w:val="00EA057D"/>
    <w:rsid w:val="00F87EEB"/>
    <w:rsid w:val="00F945BB"/>
    <w:rsid w:val="00FA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6D88"/>
  <w15:chartTrackingRefBased/>
  <w15:docId w15:val="{7B90887D-230D-734E-B1BB-1477D12F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6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069"/>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01069"/>
    <w:pPr>
      <w:spacing w:before="120"/>
    </w:pPr>
    <w:rPr>
      <w:b/>
      <w:bCs/>
      <w:i/>
      <w:iCs/>
    </w:rPr>
  </w:style>
  <w:style w:type="character" w:styleId="Hyperlink">
    <w:name w:val="Hyperlink"/>
    <w:basedOn w:val="DefaultParagraphFont"/>
    <w:uiPriority w:val="99"/>
    <w:unhideWhenUsed/>
    <w:rsid w:val="00401069"/>
    <w:rPr>
      <w:color w:val="0563C1" w:themeColor="hyperlink"/>
      <w:u w:val="single"/>
    </w:rPr>
  </w:style>
  <w:style w:type="paragraph" w:styleId="TOC2">
    <w:name w:val="toc 2"/>
    <w:basedOn w:val="Normal"/>
    <w:next w:val="Normal"/>
    <w:autoRedefine/>
    <w:uiPriority w:val="39"/>
    <w:semiHidden/>
    <w:unhideWhenUsed/>
    <w:rsid w:val="00401069"/>
    <w:pPr>
      <w:spacing w:before="120"/>
      <w:ind w:left="240"/>
    </w:pPr>
    <w:rPr>
      <w:b/>
      <w:bCs/>
      <w:sz w:val="22"/>
      <w:szCs w:val="22"/>
    </w:rPr>
  </w:style>
  <w:style w:type="paragraph" w:styleId="TOC3">
    <w:name w:val="toc 3"/>
    <w:basedOn w:val="Normal"/>
    <w:next w:val="Normal"/>
    <w:autoRedefine/>
    <w:uiPriority w:val="39"/>
    <w:semiHidden/>
    <w:unhideWhenUsed/>
    <w:rsid w:val="00401069"/>
    <w:pPr>
      <w:ind w:left="480"/>
    </w:pPr>
    <w:rPr>
      <w:sz w:val="20"/>
      <w:szCs w:val="20"/>
    </w:rPr>
  </w:style>
  <w:style w:type="paragraph" w:styleId="TOC4">
    <w:name w:val="toc 4"/>
    <w:basedOn w:val="Normal"/>
    <w:next w:val="Normal"/>
    <w:autoRedefine/>
    <w:uiPriority w:val="39"/>
    <w:semiHidden/>
    <w:unhideWhenUsed/>
    <w:rsid w:val="00401069"/>
    <w:pPr>
      <w:ind w:left="720"/>
    </w:pPr>
    <w:rPr>
      <w:sz w:val="20"/>
      <w:szCs w:val="20"/>
    </w:rPr>
  </w:style>
  <w:style w:type="paragraph" w:styleId="TOC5">
    <w:name w:val="toc 5"/>
    <w:basedOn w:val="Normal"/>
    <w:next w:val="Normal"/>
    <w:autoRedefine/>
    <w:uiPriority w:val="39"/>
    <w:semiHidden/>
    <w:unhideWhenUsed/>
    <w:rsid w:val="00401069"/>
    <w:pPr>
      <w:ind w:left="960"/>
    </w:pPr>
    <w:rPr>
      <w:sz w:val="20"/>
      <w:szCs w:val="20"/>
    </w:rPr>
  </w:style>
  <w:style w:type="paragraph" w:styleId="TOC6">
    <w:name w:val="toc 6"/>
    <w:basedOn w:val="Normal"/>
    <w:next w:val="Normal"/>
    <w:autoRedefine/>
    <w:uiPriority w:val="39"/>
    <w:semiHidden/>
    <w:unhideWhenUsed/>
    <w:rsid w:val="00401069"/>
    <w:pPr>
      <w:ind w:left="1200"/>
    </w:pPr>
    <w:rPr>
      <w:sz w:val="20"/>
      <w:szCs w:val="20"/>
    </w:rPr>
  </w:style>
  <w:style w:type="paragraph" w:styleId="TOC7">
    <w:name w:val="toc 7"/>
    <w:basedOn w:val="Normal"/>
    <w:next w:val="Normal"/>
    <w:autoRedefine/>
    <w:uiPriority w:val="39"/>
    <w:semiHidden/>
    <w:unhideWhenUsed/>
    <w:rsid w:val="00401069"/>
    <w:pPr>
      <w:ind w:left="1440"/>
    </w:pPr>
    <w:rPr>
      <w:sz w:val="20"/>
      <w:szCs w:val="20"/>
    </w:rPr>
  </w:style>
  <w:style w:type="paragraph" w:styleId="TOC8">
    <w:name w:val="toc 8"/>
    <w:basedOn w:val="Normal"/>
    <w:next w:val="Normal"/>
    <w:autoRedefine/>
    <w:uiPriority w:val="39"/>
    <w:semiHidden/>
    <w:unhideWhenUsed/>
    <w:rsid w:val="00401069"/>
    <w:pPr>
      <w:ind w:left="1680"/>
    </w:pPr>
    <w:rPr>
      <w:sz w:val="20"/>
      <w:szCs w:val="20"/>
    </w:rPr>
  </w:style>
  <w:style w:type="paragraph" w:styleId="TOC9">
    <w:name w:val="toc 9"/>
    <w:basedOn w:val="Normal"/>
    <w:next w:val="Normal"/>
    <w:autoRedefine/>
    <w:uiPriority w:val="39"/>
    <w:semiHidden/>
    <w:unhideWhenUsed/>
    <w:rsid w:val="004010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18462">
      <w:bodyDiv w:val="1"/>
      <w:marLeft w:val="0"/>
      <w:marRight w:val="0"/>
      <w:marTop w:val="0"/>
      <w:marBottom w:val="0"/>
      <w:divBdr>
        <w:top w:val="none" w:sz="0" w:space="0" w:color="auto"/>
        <w:left w:val="none" w:sz="0" w:space="0" w:color="auto"/>
        <w:bottom w:val="none" w:sz="0" w:space="0" w:color="auto"/>
        <w:right w:val="none" w:sz="0" w:space="0" w:color="auto"/>
      </w:divBdr>
      <w:divsChild>
        <w:div w:id="1453861507">
          <w:marLeft w:val="0"/>
          <w:marRight w:val="0"/>
          <w:marTop w:val="0"/>
          <w:marBottom w:val="0"/>
          <w:divBdr>
            <w:top w:val="none" w:sz="0" w:space="0" w:color="auto"/>
            <w:left w:val="none" w:sz="0" w:space="0" w:color="auto"/>
            <w:bottom w:val="none" w:sz="0" w:space="0" w:color="auto"/>
            <w:right w:val="none" w:sz="0" w:space="0" w:color="auto"/>
          </w:divBdr>
          <w:divsChild>
            <w:div w:id="1728189193">
              <w:marLeft w:val="0"/>
              <w:marRight w:val="0"/>
              <w:marTop w:val="0"/>
              <w:marBottom w:val="0"/>
              <w:divBdr>
                <w:top w:val="none" w:sz="0" w:space="0" w:color="auto"/>
                <w:left w:val="none" w:sz="0" w:space="0" w:color="auto"/>
                <w:bottom w:val="none" w:sz="0" w:space="0" w:color="auto"/>
                <w:right w:val="none" w:sz="0" w:space="0" w:color="auto"/>
              </w:divBdr>
              <w:divsChild>
                <w:div w:id="3085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F3D4C-3F9D-D043-9F9F-0CA32928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26</cp:revision>
  <dcterms:created xsi:type="dcterms:W3CDTF">2021-06-21T20:13:00Z</dcterms:created>
  <dcterms:modified xsi:type="dcterms:W3CDTF">2021-06-25T05:27:00Z</dcterms:modified>
</cp:coreProperties>
</file>